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518D3" w14:textId="7CBD6C41" w:rsidR="00FA2E4C" w:rsidRPr="0079315C" w:rsidRDefault="004B63D6" w:rsidP="006D7EAF">
      <w:pPr>
        <w:pStyle w:val="Title"/>
        <w:spacing w:line="480" w:lineRule="auto"/>
        <w:ind w:firstLine="0"/>
        <w:jc w:val="both"/>
        <w:rPr>
          <w:rFonts w:ascii="Arial" w:hAnsi="Arial" w:cs="Arial"/>
          <w:sz w:val="22"/>
          <w:szCs w:val="22"/>
        </w:rPr>
      </w:pPr>
      <w:r w:rsidRPr="0079315C">
        <w:rPr>
          <w:rFonts w:ascii="Arial" w:hAnsi="Arial" w:cs="Arial"/>
          <w:sz w:val="22"/>
          <w:szCs w:val="22"/>
        </w:rPr>
        <w:t xml:space="preserve">Frataxin Levels predict long-term Clinical Progression in </w:t>
      </w:r>
      <w:r w:rsidR="00585EAC" w:rsidRPr="0079315C">
        <w:rPr>
          <w:rFonts w:ascii="Arial" w:hAnsi="Arial" w:cs="Arial"/>
          <w:sz w:val="22"/>
          <w:szCs w:val="22"/>
        </w:rPr>
        <w:t>Friedreich Ataxia</w:t>
      </w:r>
      <w:r w:rsidR="005968AD" w:rsidRPr="0079315C">
        <w:rPr>
          <w:rFonts w:ascii="Arial" w:hAnsi="Arial" w:cs="Arial"/>
          <w:sz w:val="22"/>
          <w:szCs w:val="22"/>
        </w:rPr>
        <w:t xml:space="preserve"> </w:t>
      </w:r>
    </w:p>
    <w:p w14:paraId="711AC5EA" w14:textId="7B80B76F" w:rsidR="00841819" w:rsidRPr="006C1752" w:rsidRDefault="00841819" w:rsidP="006D7EAF">
      <w:pPr>
        <w:spacing w:after="0"/>
        <w:ind w:firstLine="0"/>
        <w:rPr>
          <w:rFonts w:ascii="Arial" w:hAnsi="Arial" w:cs="Arial"/>
          <w:sz w:val="22"/>
        </w:rPr>
      </w:pPr>
      <w:r w:rsidRPr="006C1752">
        <w:rPr>
          <w:rFonts w:ascii="Arial" w:hAnsi="Arial" w:cs="Arial"/>
          <w:sz w:val="22"/>
        </w:rPr>
        <w:t>Christian Rummey, PhD</w:t>
      </w:r>
      <w:r w:rsidRPr="006C1752">
        <w:rPr>
          <w:rStyle w:val="FootnoteReference"/>
          <w:rFonts w:ascii="Arial" w:hAnsi="Arial" w:cs="Arial"/>
          <w:sz w:val="22"/>
        </w:rPr>
        <w:footnoteReference w:id="2"/>
      </w:r>
      <w:r w:rsidRPr="006C1752">
        <w:rPr>
          <w:rFonts w:ascii="Arial" w:hAnsi="Arial" w:cs="Arial"/>
          <w:sz w:val="22"/>
        </w:rPr>
        <w:t>, Ian Blair</w:t>
      </w:r>
      <w:r w:rsidRPr="006C1752">
        <w:rPr>
          <w:rStyle w:val="FootnoteReference"/>
          <w:rFonts w:ascii="Arial" w:hAnsi="Arial" w:cs="Arial"/>
          <w:sz w:val="22"/>
        </w:rPr>
        <w:footnoteReference w:id="3"/>
      </w:r>
      <w:r w:rsidRPr="006C1752">
        <w:rPr>
          <w:rFonts w:ascii="Arial" w:hAnsi="Arial" w:cs="Arial"/>
          <w:sz w:val="22"/>
        </w:rPr>
        <w:t>, Clementina Mesaros, PhD</w:t>
      </w:r>
      <w:bookmarkStart w:id="0" w:name="_Ref166749509"/>
      <w:r w:rsidRPr="006C1752">
        <w:rPr>
          <w:rStyle w:val="FootnoteReference"/>
          <w:rFonts w:ascii="Arial" w:hAnsi="Arial" w:cs="Arial"/>
          <w:sz w:val="22"/>
        </w:rPr>
        <w:footnoteReference w:id="4"/>
      </w:r>
      <w:bookmarkEnd w:id="0"/>
      <w:r w:rsidRPr="006C1752">
        <w:rPr>
          <w:rFonts w:ascii="Arial" w:hAnsi="Arial" w:cs="Arial"/>
          <w:sz w:val="22"/>
        </w:rPr>
        <w:t>, Yina Dong, PhD</w:t>
      </w:r>
      <w:r w:rsidRPr="006C1752">
        <w:rPr>
          <w:rFonts w:ascii="Arial" w:hAnsi="Arial" w:cs="Arial"/>
          <w:sz w:val="22"/>
          <w:vertAlign w:val="superscript"/>
        </w:rPr>
        <w:fldChar w:fldCharType="begin"/>
      </w:r>
      <w:r w:rsidRPr="006C1752">
        <w:rPr>
          <w:rFonts w:ascii="Arial" w:hAnsi="Arial" w:cs="Arial"/>
          <w:sz w:val="22"/>
          <w:vertAlign w:val="superscript"/>
        </w:rPr>
        <w:instrText xml:space="preserve"> NOTEREF _Ref166749509 \h  \* MERGEFORMAT </w:instrText>
      </w:r>
      <w:r w:rsidRPr="006C1752">
        <w:rPr>
          <w:rFonts w:ascii="Arial" w:hAnsi="Arial" w:cs="Arial"/>
          <w:sz w:val="22"/>
          <w:vertAlign w:val="superscript"/>
        </w:rPr>
      </w:r>
      <w:r w:rsidRPr="006C1752">
        <w:rPr>
          <w:rFonts w:ascii="Arial" w:hAnsi="Arial" w:cs="Arial"/>
          <w:sz w:val="22"/>
          <w:vertAlign w:val="superscript"/>
        </w:rPr>
        <w:fldChar w:fldCharType="separate"/>
      </w:r>
      <w:r w:rsidRPr="006C1752">
        <w:rPr>
          <w:rFonts w:ascii="Arial" w:hAnsi="Arial" w:cs="Arial"/>
          <w:sz w:val="22"/>
          <w:vertAlign w:val="superscript"/>
        </w:rPr>
        <w:t>2</w:t>
      </w:r>
      <w:r w:rsidRPr="006C1752">
        <w:rPr>
          <w:rFonts w:ascii="Arial" w:hAnsi="Arial" w:cs="Arial"/>
          <w:sz w:val="22"/>
          <w:vertAlign w:val="superscript"/>
        </w:rPr>
        <w:fldChar w:fldCharType="end"/>
      </w:r>
      <w:r w:rsidRPr="006C1752">
        <w:rPr>
          <w:rFonts w:ascii="Arial" w:hAnsi="Arial" w:cs="Arial"/>
          <w:sz w:val="22"/>
        </w:rPr>
        <w:t>, and David R. Lynch, MD, PhD</w:t>
      </w:r>
      <w:r w:rsidRPr="006C1752">
        <w:rPr>
          <w:rStyle w:val="FootnoteReference"/>
          <w:rFonts w:ascii="Arial" w:hAnsi="Arial" w:cs="Arial"/>
          <w:sz w:val="22"/>
        </w:rPr>
        <w:fldChar w:fldCharType="begin"/>
      </w:r>
      <w:r w:rsidRPr="006C1752">
        <w:rPr>
          <w:rFonts w:ascii="Arial" w:hAnsi="Arial" w:cs="Arial"/>
          <w:sz w:val="22"/>
          <w:vertAlign w:val="superscript"/>
        </w:rPr>
        <w:instrText xml:space="preserve"> NOTEREF _Ref166749509 \h </w:instrText>
      </w:r>
      <w:r w:rsidRPr="006C1752">
        <w:rPr>
          <w:rStyle w:val="FootnoteReference"/>
          <w:rFonts w:ascii="Arial" w:hAnsi="Arial" w:cs="Arial"/>
          <w:sz w:val="22"/>
        </w:rPr>
        <w:instrText xml:space="preserve"> \* MERGEFORMAT </w:instrText>
      </w:r>
      <w:r w:rsidRPr="006C1752">
        <w:rPr>
          <w:rStyle w:val="FootnoteReference"/>
          <w:rFonts w:ascii="Arial" w:hAnsi="Arial" w:cs="Arial"/>
          <w:sz w:val="22"/>
        </w:rPr>
      </w:r>
      <w:r w:rsidRPr="006C1752">
        <w:rPr>
          <w:rStyle w:val="FootnoteReference"/>
          <w:rFonts w:ascii="Arial" w:hAnsi="Arial" w:cs="Arial"/>
          <w:sz w:val="22"/>
        </w:rPr>
        <w:fldChar w:fldCharType="separate"/>
      </w:r>
      <w:r w:rsidRPr="006C1752">
        <w:rPr>
          <w:rFonts w:ascii="Arial" w:hAnsi="Arial" w:cs="Arial"/>
          <w:sz w:val="22"/>
          <w:vertAlign w:val="superscript"/>
        </w:rPr>
        <w:t>2</w:t>
      </w:r>
      <w:r w:rsidRPr="006C1752">
        <w:rPr>
          <w:rStyle w:val="FootnoteReference"/>
          <w:rFonts w:ascii="Arial" w:hAnsi="Arial" w:cs="Arial"/>
          <w:sz w:val="22"/>
        </w:rPr>
        <w:fldChar w:fldCharType="end"/>
      </w:r>
      <w:commentRangeStart w:id="1"/>
      <w:commentRangeStart w:id="2"/>
      <w:commentRangeStart w:id="3"/>
      <w:commentRangeStart w:id="4"/>
      <w:r w:rsidRPr="006C1752">
        <w:rPr>
          <w:rFonts w:ascii="Arial" w:hAnsi="Arial" w:cs="Arial"/>
          <w:sz w:val="22"/>
        </w:rPr>
        <w:t>*</w:t>
      </w:r>
      <w:commentRangeEnd w:id="1"/>
      <w:r w:rsidR="008141C7" w:rsidRPr="0079315C">
        <w:rPr>
          <w:rStyle w:val="CommentReference"/>
          <w:rFonts w:ascii="Arial" w:eastAsia="MS Mincho" w:hAnsi="Arial" w:cs="Arial"/>
          <w:color w:val="000000"/>
          <w:szCs w:val="22"/>
          <w:lang w:eastAsia="ja-JP"/>
        </w:rPr>
        <w:commentReference w:id="1"/>
      </w:r>
      <w:commentRangeEnd w:id="2"/>
      <w:r w:rsidR="007871C6" w:rsidRPr="0079315C">
        <w:rPr>
          <w:rStyle w:val="CommentReference"/>
          <w:rFonts w:ascii="Arial" w:eastAsia="MS Mincho" w:hAnsi="Arial" w:cs="Arial"/>
          <w:color w:val="000000"/>
          <w:szCs w:val="22"/>
          <w:lang w:eastAsia="ja-JP"/>
        </w:rPr>
        <w:commentReference w:id="2"/>
      </w:r>
      <w:commentRangeEnd w:id="3"/>
      <w:r w:rsidR="00494D7E">
        <w:rPr>
          <w:rStyle w:val="CommentReference"/>
          <w:rFonts w:eastAsia="MS Mincho" w:cs="Times New Roman"/>
          <w:color w:val="000000"/>
          <w:lang w:eastAsia="ja-JP"/>
        </w:rPr>
        <w:commentReference w:id="3"/>
      </w:r>
      <w:commentRangeEnd w:id="4"/>
      <w:r w:rsidR="002E181E">
        <w:rPr>
          <w:rStyle w:val="CommentReference"/>
          <w:rFonts w:eastAsia="MS Mincho" w:cs="Times New Roman"/>
          <w:color w:val="000000"/>
          <w:lang w:eastAsia="ja-JP"/>
        </w:rPr>
        <w:commentReference w:id="4"/>
      </w:r>
      <w:r w:rsidRPr="006C1752">
        <w:rPr>
          <w:rFonts w:ascii="Arial" w:hAnsi="Arial" w:cs="Arial"/>
          <w:sz w:val="22"/>
        </w:rPr>
        <w:t xml:space="preserve"> </w:t>
      </w:r>
    </w:p>
    <w:p w14:paraId="68EA88CD" w14:textId="02ADCED0" w:rsidR="00FA2E4C" w:rsidRPr="006C1752" w:rsidRDefault="00FA2E4C" w:rsidP="006D7EAF">
      <w:pPr>
        <w:spacing w:after="0"/>
        <w:ind w:firstLine="0"/>
        <w:rPr>
          <w:rStyle w:val="Hyperlink"/>
          <w:rFonts w:ascii="Arial" w:hAnsi="Arial" w:cs="Arial"/>
          <w:sz w:val="22"/>
        </w:rPr>
      </w:pPr>
      <w:r w:rsidRPr="006C1752">
        <w:rPr>
          <w:rFonts w:ascii="Arial" w:hAnsi="Arial" w:cs="Arial"/>
          <w:sz w:val="22"/>
        </w:rPr>
        <w:t>*To whom correspondence should be addressed at</w:t>
      </w:r>
      <w:r w:rsidR="008E5BCE" w:rsidRPr="006C1752">
        <w:rPr>
          <w:rFonts w:ascii="Arial" w:hAnsi="Arial" w:cs="Arial"/>
          <w:sz w:val="22"/>
        </w:rPr>
        <w:t xml:space="preserve"> </w:t>
      </w:r>
      <w:r w:rsidRPr="006C1752">
        <w:rPr>
          <w:rFonts w:ascii="Arial" w:hAnsi="Arial" w:cs="Arial"/>
          <w:sz w:val="22"/>
        </w:rPr>
        <w:t>D</w:t>
      </w:r>
      <w:r w:rsidR="00FE5C20" w:rsidRPr="006C1752">
        <w:rPr>
          <w:rFonts w:ascii="Arial" w:hAnsi="Arial" w:cs="Arial"/>
          <w:sz w:val="22"/>
        </w:rPr>
        <w:t xml:space="preserve">.  </w:t>
      </w:r>
      <w:r w:rsidRPr="006C1752">
        <w:rPr>
          <w:rFonts w:ascii="Arial" w:hAnsi="Arial" w:cs="Arial"/>
          <w:sz w:val="22"/>
        </w:rPr>
        <w:t>R</w:t>
      </w:r>
      <w:r w:rsidR="00FE5C20" w:rsidRPr="006C1752">
        <w:rPr>
          <w:rFonts w:ascii="Arial" w:hAnsi="Arial" w:cs="Arial"/>
          <w:sz w:val="22"/>
        </w:rPr>
        <w:t xml:space="preserve">.  </w:t>
      </w:r>
      <w:r w:rsidRPr="006C1752">
        <w:rPr>
          <w:rFonts w:ascii="Arial" w:hAnsi="Arial" w:cs="Arial"/>
          <w:sz w:val="22"/>
        </w:rPr>
        <w:t xml:space="preserve">Lynch, </w:t>
      </w:r>
      <w:hyperlink r:id="rId15" w:history="1">
        <w:r w:rsidRPr="006C1752">
          <w:rPr>
            <w:rStyle w:val="Hyperlink"/>
            <w:rFonts w:ascii="Arial" w:hAnsi="Arial" w:cs="Arial"/>
            <w:sz w:val="22"/>
          </w:rPr>
          <w:t>lynchd@mail.med.upenn.edu</w:t>
        </w:r>
      </w:hyperlink>
    </w:p>
    <w:p w14:paraId="57F782D0" w14:textId="77CE6098" w:rsidR="008F5B80" w:rsidRPr="006C1752" w:rsidRDefault="008F5B80" w:rsidP="006D7EAF">
      <w:pPr>
        <w:spacing w:after="0"/>
        <w:ind w:firstLine="0"/>
        <w:rPr>
          <w:rFonts w:ascii="Arial" w:hAnsi="Arial" w:cs="Arial"/>
          <w:b/>
          <w:bCs/>
          <w:sz w:val="22"/>
          <w:lang w:val="en-CA"/>
        </w:rPr>
      </w:pPr>
      <w:r w:rsidRPr="006C1752">
        <w:rPr>
          <w:rFonts w:ascii="Arial" w:hAnsi="Arial" w:cs="Arial"/>
          <w:b/>
          <w:bCs/>
          <w:sz w:val="22"/>
          <w:lang w:val="en-CA"/>
        </w:rPr>
        <w:t xml:space="preserve">RUNNING HEAD: </w:t>
      </w:r>
      <w:r w:rsidR="009C5A44" w:rsidRPr="006C1752">
        <w:rPr>
          <w:rFonts w:ascii="Arial" w:hAnsi="Arial" w:cs="Arial"/>
          <w:b/>
          <w:bCs/>
          <w:sz w:val="22"/>
          <w:lang w:val="en-CA"/>
        </w:rPr>
        <w:t>Clinical outcomes and Frataxin</w:t>
      </w:r>
    </w:p>
    <w:p w14:paraId="4D624ED6" w14:textId="77777777" w:rsidR="008F5B80" w:rsidRPr="006C1752" w:rsidRDefault="008F5B80" w:rsidP="006D7EAF">
      <w:pPr>
        <w:spacing w:after="0"/>
        <w:ind w:firstLine="0"/>
        <w:rPr>
          <w:rStyle w:val="Hyperlink"/>
          <w:rFonts w:ascii="Arial" w:hAnsi="Arial" w:cs="Arial"/>
          <w:b/>
          <w:bCs/>
          <w:color w:val="auto"/>
          <w:sz w:val="22"/>
          <w:u w:val="none"/>
        </w:rPr>
      </w:pPr>
      <w:r w:rsidRPr="006C1752">
        <w:rPr>
          <w:rStyle w:val="Hyperlink"/>
          <w:rFonts w:ascii="Arial" w:hAnsi="Arial" w:cs="Arial"/>
          <w:b/>
          <w:bCs/>
          <w:color w:val="auto"/>
          <w:sz w:val="22"/>
          <w:u w:val="none"/>
        </w:rPr>
        <w:t>WORD COUNTS</w:t>
      </w:r>
    </w:p>
    <w:p w14:paraId="4F774973" w14:textId="25C78BC4" w:rsidR="008F5B80" w:rsidRPr="006C1752" w:rsidRDefault="008F5B80" w:rsidP="006D7EAF">
      <w:pPr>
        <w:spacing w:after="0"/>
        <w:ind w:firstLine="0"/>
        <w:rPr>
          <w:rStyle w:val="Hyperlink"/>
          <w:rFonts w:ascii="Arial" w:hAnsi="Arial" w:cs="Arial"/>
          <w:color w:val="auto"/>
          <w:sz w:val="22"/>
          <w:u w:val="none"/>
        </w:rPr>
      </w:pPr>
      <w:r w:rsidRPr="006C1752">
        <w:rPr>
          <w:rStyle w:val="Hyperlink"/>
          <w:rFonts w:ascii="Arial" w:hAnsi="Arial" w:cs="Arial"/>
          <w:color w:val="auto"/>
          <w:sz w:val="22"/>
          <w:u w:val="none"/>
        </w:rPr>
        <w:t xml:space="preserve">Abstract – </w:t>
      </w:r>
    </w:p>
    <w:p w14:paraId="2E499539" w14:textId="7349987F" w:rsidR="008F5B80" w:rsidRPr="006C1752" w:rsidRDefault="008F5B80" w:rsidP="006D7EAF">
      <w:pPr>
        <w:spacing w:after="0"/>
        <w:ind w:firstLine="0"/>
        <w:rPr>
          <w:rStyle w:val="Hyperlink"/>
          <w:rFonts w:ascii="Arial" w:hAnsi="Arial" w:cs="Arial"/>
          <w:color w:val="auto"/>
          <w:sz w:val="22"/>
          <w:u w:val="none"/>
        </w:rPr>
      </w:pPr>
      <w:r w:rsidRPr="006C1752">
        <w:rPr>
          <w:rStyle w:val="Hyperlink"/>
          <w:rFonts w:ascii="Arial" w:hAnsi="Arial" w:cs="Arial"/>
          <w:color w:val="auto"/>
          <w:sz w:val="22"/>
          <w:u w:val="none"/>
        </w:rPr>
        <w:t xml:space="preserve">Main Text - </w:t>
      </w:r>
    </w:p>
    <w:p w14:paraId="4D753D90" w14:textId="77777777" w:rsidR="008F5B80" w:rsidRPr="006C1752" w:rsidRDefault="008F5B80" w:rsidP="006D7EAF">
      <w:pPr>
        <w:spacing w:after="0"/>
        <w:ind w:firstLine="0"/>
        <w:rPr>
          <w:rStyle w:val="Hyperlink"/>
          <w:rFonts w:ascii="Arial" w:hAnsi="Arial" w:cs="Arial"/>
          <w:color w:val="auto"/>
          <w:sz w:val="22"/>
          <w:u w:val="none"/>
        </w:rPr>
      </w:pPr>
    </w:p>
    <w:p w14:paraId="329588EA" w14:textId="77777777" w:rsidR="0060188A" w:rsidRPr="006C1752" w:rsidRDefault="0060188A" w:rsidP="006D7EAF">
      <w:pPr>
        <w:spacing w:after="0"/>
        <w:ind w:firstLine="0"/>
        <w:rPr>
          <w:rStyle w:val="Hyperlink"/>
          <w:rFonts w:ascii="Arial" w:hAnsi="Arial" w:cs="Arial"/>
          <w:sz w:val="22"/>
        </w:rPr>
      </w:pPr>
    </w:p>
    <w:p w14:paraId="64D555D9" w14:textId="77777777" w:rsidR="00EB1A94" w:rsidRPr="006C1752" w:rsidRDefault="00EB1A94" w:rsidP="006D7EAF">
      <w:pPr>
        <w:spacing w:after="0"/>
        <w:ind w:firstLine="0"/>
        <w:rPr>
          <w:rFonts w:ascii="Arial" w:eastAsia="MS Gothic" w:hAnsi="Arial" w:cs="Arial"/>
          <w:b/>
          <w:bCs/>
          <w:spacing w:val="-10"/>
          <w:kern w:val="28"/>
          <w:sz w:val="22"/>
        </w:rPr>
      </w:pPr>
      <w:r w:rsidRPr="006C1752">
        <w:rPr>
          <w:rFonts w:ascii="Arial" w:hAnsi="Arial" w:cs="Arial"/>
          <w:sz w:val="22"/>
        </w:rPr>
        <w:br w:type="page"/>
      </w:r>
    </w:p>
    <w:p w14:paraId="12341035" w14:textId="304BE30C" w:rsidR="00EB1A94" w:rsidRPr="006C1752" w:rsidRDefault="00164CE8" w:rsidP="006D7EAF">
      <w:pPr>
        <w:pStyle w:val="Heading1"/>
        <w:spacing w:before="0" w:after="0" w:line="480" w:lineRule="auto"/>
        <w:ind w:firstLine="0"/>
        <w:jc w:val="both"/>
        <w:rPr>
          <w:rFonts w:ascii="Arial" w:hAnsi="Arial" w:cs="Arial"/>
          <w:sz w:val="22"/>
          <w:szCs w:val="22"/>
        </w:rPr>
      </w:pPr>
      <w:r w:rsidRPr="006C1752">
        <w:rPr>
          <w:rFonts w:ascii="Arial" w:hAnsi="Arial" w:cs="Arial"/>
          <w:sz w:val="22"/>
          <w:szCs w:val="22"/>
        </w:rPr>
        <w:lastRenderedPageBreak/>
        <w:t>Abstract</w:t>
      </w:r>
    </w:p>
    <w:p w14:paraId="613BBE70" w14:textId="6750D50F" w:rsidR="00164CE8" w:rsidRPr="006C1752" w:rsidRDefault="00164CE8" w:rsidP="006D7EAF">
      <w:pPr>
        <w:spacing w:after="0"/>
        <w:ind w:firstLine="0"/>
        <w:rPr>
          <w:rFonts w:ascii="Arial" w:hAnsi="Arial" w:cs="Arial"/>
          <w:sz w:val="22"/>
        </w:rPr>
      </w:pPr>
      <w:r w:rsidRPr="006C1752">
        <w:rPr>
          <w:rFonts w:ascii="Arial" w:hAnsi="Arial" w:cs="Arial"/>
          <w:b/>
          <w:bCs/>
          <w:sz w:val="22"/>
        </w:rPr>
        <w:t>Background</w:t>
      </w:r>
      <w:r w:rsidRPr="006C1752">
        <w:rPr>
          <w:rFonts w:ascii="Arial" w:hAnsi="Arial" w:cs="Arial"/>
          <w:sz w:val="22"/>
        </w:rPr>
        <w:t xml:space="preserve"> - </w:t>
      </w:r>
      <w:r w:rsidR="00EB1A94" w:rsidRPr="006C1752">
        <w:rPr>
          <w:rFonts w:ascii="Arial" w:hAnsi="Arial" w:cs="Arial"/>
          <w:sz w:val="22"/>
        </w:rPr>
        <w:t xml:space="preserve">Novel therapeutics entering clinical trials </w:t>
      </w:r>
      <w:proofErr w:type="gramStart"/>
      <w:r w:rsidR="00EB1A94" w:rsidRPr="006C1752">
        <w:rPr>
          <w:rFonts w:ascii="Arial" w:hAnsi="Arial" w:cs="Arial"/>
          <w:sz w:val="22"/>
        </w:rPr>
        <w:t>are employing</w:t>
      </w:r>
      <w:proofErr w:type="gramEnd"/>
      <w:r w:rsidR="00EB1A94" w:rsidRPr="006C1752">
        <w:rPr>
          <w:rFonts w:ascii="Arial" w:hAnsi="Arial" w:cs="Arial"/>
          <w:sz w:val="22"/>
        </w:rPr>
        <w:t xml:space="preserve"> various strategies to increase or augment frataxin (FXN) protein levels. More precise knowledge on the direct impact on </w:t>
      </w:r>
      <w:del w:id="5" w:author="Jennifer Farmer" w:date="2025-06-26T07:53:00Z" w16du:dateUtc="2025-06-26T11:53:00Z">
        <w:r w:rsidR="00EB1A94" w:rsidRPr="006C1752" w:rsidDel="00803DE6">
          <w:rPr>
            <w:rFonts w:ascii="Arial" w:hAnsi="Arial" w:cs="Arial"/>
            <w:sz w:val="22"/>
          </w:rPr>
          <w:delText>patient function</w:delText>
        </w:r>
      </w:del>
      <w:ins w:id="6" w:author="Jennifer Farmer" w:date="2025-06-26T07:53:00Z" w16du:dateUtc="2025-06-26T11:53:00Z">
        <w:r w:rsidR="00803DE6">
          <w:rPr>
            <w:rFonts w:ascii="Arial" w:hAnsi="Arial" w:cs="Arial"/>
            <w:sz w:val="22"/>
          </w:rPr>
          <w:t>clinical outcomes</w:t>
        </w:r>
      </w:ins>
      <w:r w:rsidR="00EB1A94" w:rsidRPr="006C1752">
        <w:rPr>
          <w:rFonts w:ascii="Arial" w:hAnsi="Arial" w:cs="Arial"/>
          <w:sz w:val="22"/>
        </w:rPr>
        <w:t xml:space="preserve"> can increase FXN </w:t>
      </w:r>
      <w:del w:id="7" w:author="Jennifer Farmer" w:date="2025-06-26T07:53:00Z" w16du:dateUtc="2025-06-26T11:53:00Z">
        <w:r w:rsidR="00EB1A94" w:rsidRPr="006C1752" w:rsidDel="00803DE6">
          <w:rPr>
            <w:rFonts w:ascii="Arial" w:hAnsi="Arial" w:cs="Arial"/>
            <w:sz w:val="22"/>
          </w:rPr>
          <w:delText xml:space="preserve">significance </w:delText>
        </w:r>
      </w:del>
      <w:ins w:id="8" w:author="Jennifer Farmer" w:date="2025-06-26T07:53:00Z" w16du:dateUtc="2025-06-26T11:53:00Z">
        <w:r w:rsidR="00803DE6">
          <w:rPr>
            <w:rFonts w:ascii="Arial" w:hAnsi="Arial" w:cs="Arial"/>
            <w:sz w:val="22"/>
          </w:rPr>
          <w:t>utility</w:t>
        </w:r>
        <w:r w:rsidR="00803DE6" w:rsidRPr="006C1752">
          <w:rPr>
            <w:rFonts w:ascii="Arial" w:hAnsi="Arial" w:cs="Arial"/>
            <w:sz w:val="22"/>
          </w:rPr>
          <w:t xml:space="preserve"> </w:t>
        </w:r>
      </w:ins>
      <w:r w:rsidR="00EB1A94" w:rsidRPr="006C1752">
        <w:rPr>
          <w:rFonts w:ascii="Arial" w:hAnsi="Arial" w:cs="Arial"/>
          <w:sz w:val="22"/>
        </w:rPr>
        <w:t xml:space="preserve">as a </w:t>
      </w:r>
      <w:del w:id="9" w:author="Christian Rummey [2]" w:date="2025-06-27T14:50:00Z" w16du:dateUtc="2025-06-27T12:50:00Z">
        <w:r w:rsidR="00EB1A94" w:rsidRPr="006C1752" w:rsidDel="003B1E64">
          <w:rPr>
            <w:rFonts w:ascii="Arial" w:hAnsi="Arial" w:cs="Arial"/>
            <w:sz w:val="22"/>
          </w:rPr>
          <w:delText xml:space="preserve">surrogate </w:delText>
        </w:r>
      </w:del>
      <w:r w:rsidR="00EB1A94" w:rsidRPr="006C1752">
        <w:rPr>
          <w:rFonts w:ascii="Arial" w:hAnsi="Arial" w:cs="Arial"/>
          <w:sz w:val="22"/>
        </w:rPr>
        <w:t>biomarker</w:t>
      </w:r>
      <w:ins w:id="10" w:author="Christian Rummey [2]" w:date="2025-06-27T14:52:00Z" w16du:dateUtc="2025-06-27T12:52:00Z">
        <w:r w:rsidR="003B1E64">
          <w:rPr>
            <w:rFonts w:ascii="Arial" w:hAnsi="Arial" w:cs="Arial"/>
            <w:sz w:val="22"/>
          </w:rPr>
          <w:t>, i.e., reasonable likely to predict clinical benefit</w:t>
        </w:r>
      </w:ins>
      <w:ins w:id="11" w:author="Christian Rummey [2]" w:date="2025-06-27T14:53:00Z" w16du:dateUtc="2025-06-27T12:53:00Z">
        <w:r w:rsidR="003B1E64">
          <w:rPr>
            <w:rFonts w:ascii="Arial" w:hAnsi="Arial" w:cs="Arial"/>
            <w:sz w:val="22"/>
          </w:rPr>
          <w:t xml:space="preserve">. This will </w:t>
        </w:r>
      </w:ins>
      <w:del w:id="12" w:author="Christian Rummey [2]" w:date="2025-06-27T14:53:00Z" w16du:dateUtc="2025-06-27T12:53:00Z">
        <w:r w:rsidR="00EB1A94" w:rsidRPr="006C1752" w:rsidDel="003B1E64">
          <w:rPr>
            <w:rFonts w:ascii="Arial" w:hAnsi="Arial" w:cs="Arial"/>
            <w:sz w:val="22"/>
          </w:rPr>
          <w:delText>,</w:delText>
        </w:r>
      </w:del>
      <w:del w:id="13" w:author="Christian Rummey [2]" w:date="2025-06-27T14:51:00Z" w16du:dateUtc="2025-06-27T12:51:00Z">
        <w:r w:rsidR="00EB1A94" w:rsidRPr="006C1752" w:rsidDel="003B1E64">
          <w:rPr>
            <w:rFonts w:ascii="Arial" w:hAnsi="Arial" w:cs="Arial"/>
            <w:sz w:val="22"/>
          </w:rPr>
          <w:delText xml:space="preserve"> </w:delText>
        </w:r>
      </w:del>
      <w:r w:rsidR="00EB1A94" w:rsidRPr="006C1752">
        <w:rPr>
          <w:rFonts w:ascii="Arial" w:hAnsi="Arial" w:cs="Arial"/>
          <w:sz w:val="22"/>
        </w:rPr>
        <w:t>significantly accelerat</w:t>
      </w:r>
      <w:ins w:id="14" w:author="Christian Rummey [2]" w:date="2025-06-27T14:53:00Z" w16du:dateUtc="2025-06-27T12:53:00Z">
        <w:r w:rsidR="003B1E64">
          <w:rPr>
            <w:rFonts w:ascii="Arial" w:hAnsi="Arial" w:cs="Arial"/>
            <w:sz w:val="22"/>
          </w:rPr>
          <w:t>e</w:t>
        </w:r>
      </w:ins>
      <w:del w:id="15" w:author="Christian Rummey [2]" w:date="2025-06-27T14:53:00Z" w16du:dateUtc="2025-06-27T12:53:00Z">
        <w:r w:rsidR="00EB1A94" w:rsidRPr="006C1752" w:rsidDel="003B1E64">
          <w:rPr>
            <w:rFonts w:ascii="Arial" w:hAnsi="Arial" w:cs="Arial"/>
            <w:sz w:val="22"/>
          </w:rPr>
          <w:delText>ing</w:delText>
        </w:r>
      </w:del>
      <w:r w:rsidR="00EB1A94" w:rsidRPr="006C1752">
        <w:rPr>
          <w:rFonts w:ascii="Arial" w:hAnsi="Arial" w:cs="Arial"/>
          <w:sz w:val="22"/>
        </w:rPr>
        <w:t xml:space="preserve"> the development of such therapies and </w:t>
      </w:r>
      <w:ins w:id="16" w:author="Christian Rummey [2]" w:date="2025-06-27T14:53:00Z" w16du:dateUtc="2025-06-27T12:53:00Z">
        <w:r w:rsidR="003B1E64">
          <w:rPr>
            <w:rFonts w:ascii="Arial" w:hAnsi="Arial" w:cs="Arial"/>
            <w:sz w:val="22"/>
          </w:rPr>
          <w:t xml:space="preserve">can further support </w:t>
        </w:r>
      </w:ins>
      <w:del w:id="17" w:author="Christian Rummey [2]" w:date="2025-06-27T14:53:00Z" w16du:dateUtc="2025-06-27T12:53:00Z">
        <w:r w:rsidRPr="006C1752" w:rsidDel="003B1E64">
          <w:rPr>
            <w:rFonts w:ascii="Arial" w:hAnsi="Arial" w:cs="Arial"/>
            <w:sz w:val="22"/>
          </w:rPr>
          <w:delText>helping</w:delText>
        </w:r>
        <w:r w:rsidR="00EB1A94" w:rsidRPr="006C1752" w:rsidDel="003B1E64">
          <w:rPr>
            <w:rFonts w:ascii="Arial" w:hAnsi="Arial" w:cs="Arial"/>
            <w:sz w:val="22"/>
          </w:rPr>
          <w:delText xml:space="preserve"> </w:delText>
        </w:r>
      </w:del>
      <w:r w:rsidR="00EB1A94" w:rsidRPr="006C1752">
        <w:rPr>
          <w:rFonts w:ascii="Arial" w:hAnsi="Arial" w:cs="Arial"/>
          <w:sz w:val="22"/>
        </w:rPr>
        <w:t xml:space="preserve">to </w:t>
      </w:r>
      <w:commentRangeStart w:id="18"/>
      <w:commentRangeStart w:id="19"/>
      <w:r w:rsidR="00EB1A94" w:rsidRPr="006C1752">
        <w:rPr>
          <w:rFonts w:ascii="Arial" w:hAnsi="Arial" w:cs="Arial"/>
          <w:sz w:val="22"/>
        </w:rPr>
        <w:t>establish dose levels.</w:t>
      </w:r>
      <w:commentRangeEnd w:id="18"/>
      <w:r w:rsidR="00803DE6">
        <w:rPr>
          <w:rStyle w:val="CommentReference"/>
          <w:rFonts w:eastAsia="MS Mincho" w:cs="Times New Roman"/>
          <w:color w:val="000000"/>
          <w:lang w:eastAsia="ja-JP"/>
        </w:rPr>
        <w:commentReference w:id="18"/>
      </w:r>
      <w:commentRangeEnd w:id="19"/>
      <w:r w:rsidR="00AC45D1">
        <w:rPr>
          <w:rStyle w:val="CommentReference"/>
          <w:rFonts w:eastAsia="MS Mincho" w:cs="Times New Roman"/>
          <w:color w:val="000000"/>
          <w:lang w:eastAsia="ja-JP"/>
        </w:rPr>
        <w:commentReference w:id="19"/>
      </w:r>
    </w:p>
    <w:p w14:paraId="645783F4" w14:textId="1BFAB274" w:rsidR="00164CE8" w:rsidRPr="006C1752" w:rsidRDefault="00EB1A94" w:rsidP="006D7EAF">
      <w:pPr>
        <w:spacing w:after="0"/>
        <w:ind w:firstLine="0"/>
        <w:rPr>
          <w:rFonts w:ascii="Arial" w:hAnsi="Arial" w:cs="Arial"/>
          <w:sz w:val="22"/>
        </w:rPr>
      </w:pPr>
      <w:r w:rsidRPr="006C1752">
        <w:rPr>
          <w:rStyle w:val="Heading1Char"/>
          <w:rFonts w:ascii="Arial" w:hAnsi="Arial" w:cs="Arial"/>
          <w:sz w:val="22"/>
          <w:szCs w:val="22"/>
        </w:rPr>
        <w:t xml:space="preserve">Methods </w:t>
      </w:r>
      <w:r w:rsidR="00164CE8" w:rsidRPr="006C1752">
        <w:rPr>
          <w:rStyle w:val="Heading1Char"/>
          <w:rFonts w:ascii="Arial" w:hAnsi="Arial" w:cs="Arial"/>
          <w:sz w:val="22"/>
          <w:szCs w:val="22"/>
        </w:rPr>
        <w:t xml:space="preserve">- </w:t>
      </w:r>
      <w:r w:rsidRPr="006C1752">
        <w:rPr>
          <w:rFonts w:ascii="Arial" w:hAnsi="Arial" w:cs="Arial"/>
          <w:sz w:val="22"/>
        </w:rPr>
        <w:t xml:space="preserve">We utilized four frataxin (FXN) datasets, stemming from two FA natural history studies, two peripheral tissues, two different assays and assessing two FXN isoforms. Blood samples from FACHILD (a pediatric </w:t>
      </w:r>
      <w:ins w:id="20" w:author="Jennifer Farmer" w:date="2025-06-26T07:56:00Z" w16du:dateUtc="2025-06-26T11:56:00Z">
        <w:r w:rsidR="00803DE6">
          <w:rPr>
            <w:rFonts w:ascii="Arial" w:hAnsi="Arial" w:cs="Arial"/>
            <w:sz w:val="22"/>
          </w:rPr>
          <w:t>natural history</w:t>
        </w:r>
      </w:ins>
      <w:ins w:id="21" w:author="Christian Rummey [2]" w:date="2025-06-27T14:53:00Z" w16du:dateUtc="2025-06-27T12:53:00Z">
        <w:r w:rsidR="003B1E64">
          <w:rPr>
            <w:rFonts w:ascii="Arial" w:hAnsi="Arial" w:cs="Arial"/>
            <w:sz w:val="22"/>
          </w:rPr>
          <w:t xml:space="preserve"> </w:t>
        </w:r>
      </w:ins>
      <w:del w:id="22" w:author="Jennifer Farmer" w:date="2025-06-26T07:56:00Z" w16du:dateUtc="2025-06-26T11:56:00Z">
        <w:r w:rsidRPr="006C1752" w:rsidDel="00803DE6">
          <w:rPr>
            <w:rFonts w:ascii="Arial" w:hAnsi="Arial" w:cs="Arial"/>
            <w:sz w:val="22"/>
          </w:rPr>
          <w:delText xml:space="preserve"> </w:delText>
        </w:r>
      </w:del>
      <w:r w:rsidRPr="006C1752">
        <w:rPr>
          <w:rFonts w:ascii="Arial" w:hAnsi="Arial" w:cs="Arial"/>
          <w:sz w:val="22"/>
        </w:rPr>
        <w:t xml:space="preserve">study) were analyzed using a new LCMS methodology (FXN-E from erythrocytes and mature FXN). Additionally, FACOMS samples (blood and buccal swabs) were analyzed using </w:t>
      </w:r>
      <w:r w:rsidR="00164CE8" w:rsidRPr="006C1752">
        <w:rPr>
          <w:rFonts w:ascii="Arial" w:hAnsi="Arial" w:cs="Arial"/>
          <w:sz w:val="22"/>
        </w:rPr>
        <w:t>a</w:t>
      </w:r>
      <w:r w:rsidRPr="006C1752">
        <w:rPr>
          <w:rFonts w:ascii="Arial" w:hAnsi="Arial" w:cs="Arial"/>
          <w:sz w:val="22"/>
        </w:rPr>
        <w:t xml:space="preserve"> lateral flow immunoassay. Protein levels were intercorrelated with age of onset and GAA1, compared between controls, carriers, and patients, as well as between clinical severity groups. Eventually predictive capacity of direct patient function was evaluated. </w:t>
      </w:r>
    </w:p>
    <w:p w14:paraId="4BE8FC0F" w14:textId="77777777" w:rsidR="008141C7" w:rsidRPr="006C1752" w:rsidRDefault="00EB1A94" w:rsidP="006D7EAF">
      <w:pPr>
        <w:spacing w:after="0"/>
        <w:ind w:firstLine="0"/>
        <w:rPr>
          <w:rFonts w:ascii="Arial" w:hAnsi="Arial" w:cs="Arial"/>
          <w:sz w:val="22"/>
        </w:rPr>
      </w:pPr>
      <w:r w:rsidRPr="006C1752">
        <w:rPr>
          <w:rFonts w:ascii="Arial" w:hAnsi="Arial" w:cs="Arial"/>
          <w:b/>
          <w:bCs/>
          <w:sz w:val="22"/>
        </w:rPr>
        <w:t>Results</w:t>
      </w:r>
      <w:r w:rsidR="008141C7" w:rsidRPr="006C1752">
        <w:rPr>
          <w:rFonts w:ascii="Arial" w:hAnsi="Arial" w:cs="Arial"/>
          <w:sz w:val="22"/>
        </w:rPr>
        <w:t xml:space="preserve"> - </w:t>
      </w:r>
      <w:r w:rsidRPr="006C1752">
        <w:rPr>
          <w:rFonts w:ascii="Arial" w:hAnsi="Arial" w:cs="Arial"/>
          <w:sz w:val="22"/>
        </w:rPr>
        <w:t xml:space="preserve">Data from 87 FACHILD patients, and 428/532 FACOMS participants (blood samples/buccal swabs) were available. Patients showed relative frataxin levels of 15%-25%, while </w:t>
      </w:r>
      <w:commentRangeStart w:id="23"/>
      <w:r w:rsidRPr="006C1752">
        <w:rPr>
          <w:rFonts w:ascii="Arial" w:hAnsi="Arial" w:cs="Arial"/>
          <w:sz w:val="22"/>
        </w:rPr>
        <w:t>carriers had 50%-80% of control levels</w:t>
      </w:r>
      <w:commentRangeEnd w:id="23"/>
      <w:r w:rsidR="00803DE6">
        <w:rPr>
          <w:rStyle w:val="CommentReference"/>
          <w:rFonts w:eastAsia="MS Mincho" w:cs="Times New Roman"/>
          <w:color w:val="000000"/>
          <w:lang w:eastAsia="ja-JP"/>
        </w:rPr>
        <w:commentReference w:id="23"/>
      </w:r>
      <w:r w:rsidRPr="006C1752">
        <w:rPr>
          <w:rFonts w:ascii="Arial" w:hAnsi="Arial" w:cs="Arial"/>
          <w:sz w:val="22"/>
        </w:rPr>
        <w:t xml:space="preserve">. Grouped by clinical severity, patient levels were consistent between datasets, e.g. typical onset patients (AOO 8-14y) had 160% of early onset patients (AOO &lt;7y). FXN levels predicted both age at loss of ambulation and long-term progression slopes in the Upright Stability Score (Section E of the modified Friedreich’s Ataxia Rating Scale). Although the FACHILD dataset had only about 20% of FACOMS patients, the LCMS-derived FXN levels predicted function with similar significance. </w:t>
      </w:r>
    </w:p>
    <w:p w14:paraId="3C787C43" w14:textId="77777777" w:rsidR="008141C7" w:rsidRPr="006C1752" w:rsidRDefault="00EB1A94" w:rsidP="006D7EAF">
      <w:pPr>
        <w:spacing w:after="0"/>
        <w:ind w:firstLine="0"/>
        <w:rPr>
          <w:rFonts w:ascii="Arial" w:hAnsi="Arial" w:cs="Arial"/>
          <w:sz w:val="22"/>
        </w:rPr>
      </w:pPr>
      <w:r w:rsidRPr="006C1752">
        <w:rPr>
          <w:rFonts w:ascii="Arial" w:hAnsi="Arial" w:cs="Arial"/>
          <w:b/>
          <w:bCs/>
          <w:sz w:val="22"/>
        </w:rPr>
        <w:t xml:space="preserve">Discussion </w:t>
      </w:r>
      <w:r w:rsidR="008141C7" w:rsidRPr="006C1752">
        <w:rPr>
          <w:rFonts w:ascii="Arial" w:hAnsi="Arial" w:cs="Arial"/>
          <w:b/>
          <w:bCs/>
          <w:sz w:val="22"/>
        </w:rPr>
        <w:t xml:space="preserve">- </w:t>
      </w:r>
      <w:r w:rsidRPr="006C1752">
        <w:rPr>
          <w:rFonts w:ascii="Arial" w:hAnsi="Arial" w:cs="Arial"/>
          <w:sz w:val="22"/>
        </w:rPr>
        <w:t xml:space="preserve">This work provides proof for the direct correlation of FXN levels with long-term patient function. In addition, relative FXN levels between clinical subgroups, as well as carriers and controls provide important guidance for drug development. </w:t>
      </w:r>
    </w:p>
    <w:p w14:paraId="4DF02E7B" w14:textId="39186D1C" w:rsidR="00EB1A94" w:rsidRPr="006C1752" w:rsidRDefault="00EB1A94" w:rsidP="006D7EAF">
      <w:pPr>
        <w:spacing w:after="0"/>
        <w:ind w:firstLine="0"/>
        <w:rPr>
          <w:rFonts w:ascii="Arial" w:eastAsia="MS Gothic" w:hAnsi="Arial" w:cs="Arial"/>
          <w:b/>
          <w:bCs/>
          <w:spacing w:val="-10"/>
          <w:kern w:val="28"/>
          <w:sz w:val="22"/>
        </w:rPr>
      </w:pPr>
      <w:r w:rsidRPr="006C1752">
        <w:rPr>
          <w:rFonts w:ascii="Arial" w:hAnsi="Arial" w:cs="Arial"/>
          <w:b/>
          <w:bCs/>
          <w:sz w:val="22"/>
        </w:rPr>
        <w:t>Conclusion</w:t>
      </w:r>
      <w:r w:rsidR="008141C7" w:rsidRPr="006C1752">
        <w:rPr>
          <w:rFonts w:ascii="Arial" w:hAnsi="Arial" w:cs="Arial"/>
          <w:b/>
          <w:bCs/>
          <w:sz w:val="22"/>
        </w:rPr>
        <w:t xml:space="preserve"> - </w:t>
      </w:r>
      <w:r w:rsidRPr="006C1752">
        <w:rPr>
          <w:rFonts w:ascii="Arial" w:hAnsi="Arial" w:cs="Arial"/>
          <w:sz w:val="22"/>
        </w:rPr>
        <w:t>This work marks a significant step forward for the use of FXN levels as a clinical biomarker.</w:t>
      </w:r>
    </w:p>
    <w:p w14:paraId="0153B959" w14:textId="674B4703" w:rsidR="00841819" w:rsidRPr="006C1752" w:rsidRDefault="00841819" w:rsidP="006D7EAF">
      <w:pPr>
        <w:pStyle w:val="Heading1"/>
        <w:spacing w:before="0" w:after="0" w:line="480" w:lineRule="auto"/>
        <w:ind w:firstLine="0"/>
        <w:jc w:val="both"/>
        <w:rPr>
          <w:rFonts w:ascii="Arial" w:hAnsi="Arial" w:cs="Arial"/>
          <w:sz w:val="22"/>
          <w:szCs w:val="22"/>
        </w:rPr>
      </w:pPr>
      <w:r w:rsidRPr="006C1752">
        <w:rPr>
          <w:rFonts w:ascii="Arial" w:hAnsi="Arial" w:cs="Arial"/>
          <w:sz w:val="22"/>
          <w:szCs w:val="22"/>
        </w:rPr>
        <w:lastRenderedPageBreak/>
        <w:t>Introduction</w:t>
      </w:r>
    </w:p>
    <w:p w14:paraId="756AD597" w14:textId="55F185C3" w:rsidR="00911C4D" w:rsidRPr="006C1752" w:rsidRDefault="00911C4D" w:rsidP="006D7EAF">
      <w:pPr>
        <w:spacing w:after="0"/>
        <w:ind w:firstLine="0"/>
        <w:rPr>
          <w:rFonts w:ascii="Arial" w:hAnsi="Arial" w:cs="Arial"/>
          <w:sz w:val="22"/>
        </w:rPr>
      </w:pPr>
      <w:r w:rsidRPr="006C1752">
        <w:rPr>
          <w:rFonts w:ascii="Arial" w:hAnsi="Arial" w:cs="Arial"/>
          <w:sz w:val="22"/>
        </w:rPr>
        <w:t>Friedreich ataxia is an autosome recessive neurodeg</w:t>
      </w:r>
      <w:r w:rsidR="000D3FDB" w:rsidRPr="006C1752">
        <w:rPr>
          <w:rFonts w:ascii="Arial" w:hAnsi="Arial" w:cs="Arial"/>
          <w:sz w:val="22"/>
        </w:rPr>
        <w:t>e</w:t>
      </w:r>
      <w:r w:rsidRPr="006C1752">
        <w:rPr>
          <w:rFonts w:ascii="Arial" w:hAnsi="Arial" w:cs="Arial"/>
          <w:sz w:val="22"/>
        </w:rPr>
        <w:t>ne</w:t>
      </w:r>
      <w:r w:rsidR="000D3FDB" w:rsidRPr="006C1752">
        <w:rPr>
          <w:rFonts w:ascii="Arial" w:hAnsi="Arial" w:cs="Arial"/>
          <w:sz w:val="22"/>
        </w:rPr>
        <w:t>ra</w:t>
      </w:r>
      <w:r w:rsidRPr="006C1752">
        <w:rPr>
          <w:rFonts w:ascii="Arial" w:hAnsi="Arial" w:cs="Arial"/>
          <w:sz w:val="22"/>
        </w:rPr>
        <w:t xml:space="preserve">tive disorder cause by deficiency of </w:t>
      </w:r>
      <w:del w:id="24" w:author="Jennifer Farmer" w:date="2025-06-26T07:58:00Z" w16du:dateUtc="2025-06-26T11:58:00Z">
        <w:r w:rsidRPr="006C1752" w:rsidDel="00803DE6">
          <w:rPr>
            <w:rFonts w:ascii="Arial" w:hAnsi="Arial" w:cs="Arial"/>
            <w:sz w:val="22"/>
          </w:rPr>
          <w:delText xml:space="preserve">functional </w:delText>
        </w:r>
      </w:del>
      <w:r w:rsidRPr="006C1752">
        <w:rPr>
          <w:rFonts w:ascii="Arial" w:hAnsi="Arial" w:cs="Arial"/>
          <w:sz w:val="22"/>
        </w:rPr>
        <w:t xml:space="preserve">frataxin, a </w:t>
      </w:r>
      <w:del w:id="25" w:author="Jennifer Farmer" w:date="2025-06-26T07:58:00Z" w16du:dateUtc="2025-06-26T11:58:00Z">
        <w:r w:rsidR="000D3FDB" w:rsidRPr="006C1752" w:rsidDel="00803DE6">
          <w:rPr>
            <w:rFonts w:ascii="Arial" w:hAnsi="Arial" w:cs="Arial"/>
            <w:sz w:val="22"/>
          </w:rPr>
          <w:delText>small</w:delText>
        </w:r>
        <w:r w:rsidRPr="006C1752" w:rsidDel="00803DE6">
          <w:rPr>
            <w:rFonts w:ascii="Arial" w:hAnsi="Arial" w:cs="Arial"/>
            <w:sz w:val="22"/>
          </w:rPr>
          <w:delText xml:space="preserve"> </w:delText>
        </w:r>
      </w:del>
      <w:r w:rsidRPr="006C1752">
        <w:rPr>
          <w:rFonts w:ascii="Arial" w:hAnsi="Arial" w:cs="Arial"/>
          <w:sz w:val="22"/>
        </w:rPr>
        <w:t>mitochondrial protein involved in iron sulfur cluster synthesis</w:t>
      </w:r>
      <w:r w:rsidR="009C5A44" w:rsidRPr="006C1752">
        <w:rPr>
          <w:rFonts w:ascii="Arial" w:hAnsi="Arial" w:cs="Arial"/>
          <w:sz w:val="22"/>
        </w:rPr>
        <w:t xml:space="preserve"> (1-</w:t>
      </w:r>
      <w:r w:rsidR="00073A40" w:rsidRPr="006C1752">
        <w:rPr>
          <w:rFonts w:ascii="Arial" w:hAnsi="Arial" w:cs="Arial"/>
          <w:sz w:val="22"/>
        </w:rPr>
        <w:t>3</w:t>
      </w:r>
      <w:r w:rsidR="009C5A44" w:rsidRPr="006C1752">
        <w:rPr>
          <w:rFonts w:ascii="Arial" w:hAnsi="Arial" w:cs="Arial"/>
          <w:sz w:val="22"/>
        </w:rPr>
        <w:t>)</w:t>
      </w:r>
      <w:r w:rsidRPr="006C1752">
        <w:rPr>
          <w:rFonts w:ascii="Arial" w:hAnsi="Arial" w:cs="Arial"/>
          <w:sz w:val="22"/>
        </w:rPr>
        <w:t xml:space="preserve">. </w:t>
      </w:r>
      <w:r w:rsidR="000D3FDB" w:rsidRPr="006C1752">
        <w:rPr>
          <w:rFonts w:ascii="Arial" w:hAnsi="Arial" w:cs="Arial"/>
          <w:sz w:val="22"/>
        </w:rPr>
        <w:t>Clinically</w:t>
      </w:r>
      <w:r w:rsidRPr="006C1752">
        <w:rPr>
          <w:rFonts w:ascii="Arial" w:hAnsi="Arial" w:cs="Arial"/>
          <w:sz w:val="22"/>
        </w:rPr>
        <w:t xml:space="preserve">, FRDA manifests as progressive </w:t>
      </w:r>
      <w:ins w:id="26" w:author="Jennifer Farmer" w:date="2025-06-26T07:59:00Z" w16du:dateUtc="2025-06-26T11:59:00Z">
        <w:r w:rsidR="00803DE6">
          <w:rPr>
            <w:rFonts w:ascii="Arial" w:hAnsi="Arial" w:cs="Arial"/>
            <w:sz w:val="22"/>
          </w:rPr>
          <w:t xml:space="preserve">gait </w:t>
        </w:r>
      </w:ins>
      <w:r w:rsidRPr="006C1752">
        <w:rPr>
          <w:rFonts w:ascii="Arial" w:hAnsi="Arial" w:cs="Arial"/>
          <w:sz w:val="22"/>
        </w:rPr>
        <w:t xml:space="preserve">ataxia, loss of hand </w:t>
      </w:r>
      <w:r w:rsidR="009D6DB3" w:rsidRPr="006C1752">
        <w:rPr>
          <w:rFonts w:ascii="Arial" w:hAnsi="Arial" w:cs="Arial"/>
          <w:sz w:val="22"/>
        </w:rPr>
        <w:t xml:space="preserve">coordination, </w:t>
      </w:r>
      <w:r w:rsidR="000D3FDB" w:rsidRPr="006C1752">
        <w:rPr>
          <w:rFonts w:ascii="Arial" w:hAnsi="Arial" w:cs="Arial"/>
          <w:sz w:val="22"/>
        </w:rPr>
        <w:t>dysarthria</w:t>
      </w:r>
      <w:r w:rsidR="009C5A44" w:rsidRPr="006C1752">
        <w:rPr>
          <w:rFonts w:ascii="Arial" w:hAnsi="Arial" w:cs="Arial"/>
          <w:sz w:val="22"/>
        </w:rPr>
        <w:t>,</w:t>
      </w:r>
      <w:r w:rsidR="009D6DB3" w:rsidRPr="006C1752">
        <w:rPr>
          <w:rFonts w:ascii="Arial" w:hAnsi="Arial" w:cs="Arial"/>
          <w:sz w:val="22"/>
        </w:rPr>
        <w:t xml:space="preserve"> and cardiomyopathy, leading to an average</w:t>
      </w:r>
      <w:r w:rsidR="009C5A44" w:rsidRPr="006C1752">
        <w:rPr>
          <w:rFonts w:ascii="Arial" w:hAnsi="Arial" w:cs="Arial"/>
          <w:sz w:val="22"/>
        </w:rPr>
        <w:t xml:space="preserve"> age</w:t>
      </w:r>
      <w:r w:rsidR="009D6DB3" w:rsidRPr="006C1752">
        <w:rPr>
          <w:rFonts w:ascii="Arial" w:hAnsi="Arial" w:cs="Arial"/>
          <w:sz w:val="22"/>
        </w:rPr>
        <w:t xml:space="preserve"> of death in the late 30s</w:t>
      </w:r>
      <w:r w:rsidR="009C5A44" w:rsidRPr="006C1752">
        <w:rPr>
          <w:rFonts w:ascii="Arial" w:hAnsi="Arial" w:cs="Arial"/>
          <w:sz w:val="22"/>
        </w:rPr>
        <w:t xml:space="preserve"> (</w:t>
      </w:r>
      <w:r w:rsidR="00073A40" w:rsidRPr="006C1752">
        <w:rPr>
          <w:rFonts w:ascii="Arial" w:hAnsi="Arial" w:cs="Arial"/>
          <w:sz w:val="22"/>
        </w:rPr>
        <w:t>4-5</w:t>
      </w:r>
      <w:r w:rsidR="009C5A44" w:rsidRPr="006C1752">
        <w:rPr>
          <w:rFonts w:ascii="Arial" w:hAnsi="Arial" w:cs="Arial"/>
          <w:sz w:val="22"/>
        </w:rPr>
        <w:t>)</w:t>
      </w:r>
      <w:r w:rsidR="009D6DB3" w:rsidRPr="006C1752">
        <w:rPr>
          <w:rFonts w:ascii="Arial" w:hAnsi="Arial" w:cs="Arial"/>
          <w:sz w:val="22"/>
        </w:rPr>
        <w:t xml:space="preserve">.  Ninety percent of mutant </w:t>
      </w:r>
      <w:r w:rsidR="000D3FDB" w:rsidRPr="006C1752">
        <w:rPr>
          <w:rFonts w:ascii="Arial" w:hAnsi="Arial" w:cs="Arial"/>
          <w:sz w:val="22"/>
        </w:rPr>
        <w:t>alleles</w:t>
      </w:r>
      <w:r w:rsidR="009D6DB3" w:rsidRPr="006C1752">
        <w:rPr>
          <w:rFonts w:ascii="Arial" w:hAnsi="Arial" w:cs="Arial"/>
          <w:sz w:val="22"/>
        </w:rPr>
        <w:t xml:space="preserve"> contain an expanded GAA repeat in intron</w:t>
      </w:r>
      <w:r w:rsidR="002D448D" w:rsidRPr="006C1752">
        <w:rPr>
          <w:rFonts w:ascii="Arial" w:hAnsi="Arial" w:cs="Arial"/>
          <w:sz w:val="22"/>
        </w:rPr>
        <w:t xml:space="preserve"> 1</w:t>
      </w:r>
      <w:ins w:id="27" w:author="Jennifer Farmer" w:date="2025-06-26T07:59:00Z" w16du:dateUtc="2025-06-26T11:59:00Z">
        <w:r w:rsidR="00803DE6">
          <w:rPr>
            <w:rFonts w:ascii="Arial" w:hAnsi="Arial" w:cs="Arial"/>
            <w:sz w:val="22"/>
          </w:rPr>
          <w:t xml:space="preserve"> of the </w:t>
        </w:r>
        <w:r w:rsidR="00803DE6" w:rsidRPr="00803DE6">
          <w:rPr>
            <w:rFonts w:ascii="Arial" w:hAnsi="Arial" w:cs="Arial"/>
            <w:i/>
            <w:iCs/>
            <w:sz w:val="22"/>
            <w:rPrChange w:id="28" w:author="Jennifer Farmer" w:date="2025-06-26T07:59:00Z" w16du:dateUtc="2025-06-26T11:59:00Z">
              <w:rPr>
                <w:rFonts w:ascii="Arial" w:hAnsi="Arial" w:cs="Arial"/>
                <w:sz w:val="22"/>
              </w:rPr>
            </w:rPrChange>
          </w:rPr>
          <w:t>FXN</w:t>
        </w:r>
        <w:r w:rsidR="00803DE6">
          <w:rPr>
            <w:rFonts w:ascii="Arial" w:hAnsi="Arial" w:cs="Arial"/>
            <w:sz w:val="22"/>
          </w:rPr>
          <w:t xml:space="preserve"> gene</w:t>
        </w:r>
      </w:ins>
      <w:r w:rsidR="002D448D" w:rsidRPr="006C1752">
        <w:rPr>
          <w:rFonts w:ascii="Arial" w:hAnsi="Arial" w:cs="Arial"/>
          <w:sz w:val="22"/>
        </w:rPr>
        <w:t xml:space="preserve"> that silences transcription</w:t>
      </w:r>
      <w:r w:rsidR="009D6DB3" w:rsidRPr="006C1752">
        <w:rPr>
          <w:rFonts w:ascii="Arial" w:hAnsi="Arial" w:cs="Arial"/>
          <w:sz w:val="22"/>
        </w:rPr>
        <w:t xml:space="preserve">, with the length of the GAA </w:t>
      </w:r>
      <w:proofErr w:type="gramStart"/>
      <w:r w:rsidR="009D6DB3" w:rsidRPr="006C1752">
        <w:rPr>
          <w:rFonts w:ascii="Arial" w:hAnsi="Arial" w:cs="Arial"/>
          <w:sz w:val="22"/>
        </w:rPr>
        <w:t>repeat</w:t>
      </w:r>
      <w:proofErr w:type="gramEnd"/>
      <w:r w:rsidR="009D6DB3" w:rsidRPr="006C1752">
        <w:rPr>
          <w:rFonts w:ascii="Arial" w:hAnsi="Arial" w:cs="Arial"/>
          <w:sz w:val="22"/>
        </w:rPr>
        <w:t xml:space="preserve"> predicting age of onset and other markers of clinical severity</w:t>
      </w:r>
      <w:r w:rsidR="009C5A44" w:rsidRPr="006C1752">
        <w:rPr>
          <w:rFonts w:ascii="Arial" w:hAnsi="Arial" w:cs="Arial"/>
          <w:sz w:val="22"/>
        </w:rPr>
        <w:t xml:space="preserve"> (</w:t>
      </w:r>
      <w:r w:rsidR="00073A40" w:rsidRPr="006C1752">
        <w:rPr>
          <w:rFonts w:ascii="Arial" w:hAnsi="Arial" w:cs="Arial"/>
          <w:sz w:val="22"/>
        </w:rPr>
        <w:t>1-3</w:t>
      </w:r>
      <w:r w:rsidR="009C5A44" w:rsidRPr="006C1752">
        <w:rPr>
          <w:rFonts w:ascii="Arial" w:hAnsi="Arial" w:cs="Arial"/>
          <w:sz w:val="22"/>
        </w:rPr>
        <w:t>)</w:t>
      </w:r>
      <w:r w:rsidR="009D6DB3" w:rsidRPr="006C1752">
        <w:rPr>
          <w:rFonts w:ascii="Arial" w:hAnsi="Arial" w:cs="Arial"/>
          <w:sz w:val="22"/>
        </w:rPr>
        <w:t xml:space="preserve">.  The remaining 4 % of pathogenic alleles give rise to </w:t>
      </w:r>
      <w:r w:rsidR="007B57EA" w:rsidRPr="006C1752">
        <w:rPr>
          <w:rFonts w:ascii="Arial" w:hAnsi="Arial" w:cs="Arial"/>
          <w:sz w:val="22"/>
        </w:rPr>
        <w:t>non-functional</w:t>
      </w:r>
      <w:r w:rsidR="009D6DB3" w:rsidRPr="006C1752">
        <w:rPr>
          <w:rFonts w:ascii="Arial" w:hAnsi="Arial" w:cs="Arial"/>
          <w:sz w:val="22"/>
        </w:rPr>
        <w:t xml:space="preserve"> frataxin, </w:t>
      </w:r>
      <w:r w:rsidR="000D3FDB" w:rsidRPr="006C1752">
        <w:rPr>
          <w:rFonts w:ascii="Arial" w:hAnsi="Arial" w:cs="Arial"/>
          <w:sz w:val="22"/>
        </w:rPr>
        <w:t>creating</w:t>
      </w:r>
      <w:r w:rsidR="009D6DB3" w:rsidRPr="006C1752">
        <w:rPr>
          <w:rFonts w:ascii="Arial" w:hAnsi="Arial" w:cs="Arial"/>
          <w:sz w:val="22"/>
        </w:rPr>
        <w:t xml:space="preserve"> a </w:t>
      </w:r>
      <w:r w:rsidR="007D53E4" w:rsidRPr="006C1752">
        <w:rPr>
          <w:rFonts w:ascii="Arial" w:hAnsi="Arial" w:cs="Arial"/>
          <w:sz w:val="22"/>
        </w:rPr>
        <w:t>unified</w:t>
      </w:r>
      <w:r w:rsidR="009D6DB3" w:rsidRPr="006C1752">
        <w:rPr>
          <w:rFonts w:ascii="Arial" w:hAnsi="Arial" w:cs="Arial"/>
          <w:sz w:val="22"/>
        </w:rPr>
        <w:t xml:space="preserve"> </w:t>
      </w:r>
      <w:r w:rsidR="007D53E4" w:rsidRPr="006C1752">
        <w:rPr>
          <w:rFonts w:ascii="Arial" w:hAnsi="Arial" w:cs="Arial"/>
          <w:sz w:val="22"/>
        </w:rPr>
        <w:t>pathophysiological</w:t>
      </w:r>
      <w:r w:rsidR="009D6DB3" w:rsidRPr="006C1752">
        <w:rPr>
          <w:rFonts w:ascii="Arial" w:hAnsi="Arial" w:cs="Arial"/>
          <w:sz w:val="22"/>
        </w:rPr>
        <w:t xml:space="preserve"> mechanism in which frataxin deficiency lead</w:t>
      </w:r>
      <w:r w:rsidR="007B57EA" w:rsidRPr="006C1752">
        <w:rPr>
          <w:rFonts w:ascii="Arial" w:hAnsi="Arial" w:cs="Arial"/>
          <w:sz w:val="22"/>
        </w:rPr>
        <w:t>s</w:t>
      </w:r>
      <w:r w:rsidR="009D6DB3" w:rsidRPr="006C1752">
        <w:rPr>
          <w:rFonts w:ascii="Arial" w:hAnsi="Arial" w:cs="Arial"/>
          <w:sz w:val="22"/>
        </w:rPr>
        <w:t xml:space="preserve"> to </w:t>
      </w:r>
      <w:r w:rsidR="000D3FDB" w:rsidRPr="006C1752">
        <w:rPr>
          <w:rFonts w:ascii="Arial" w:hAnsi="Arial" w:cs="Arial"/>
          <w:sz w:val="22"/>
        </w:rPr>
        <w:t>downstream</w:t>
      </w:r>
      <w:r w:rsidR="009D6DB3" w:rsidRPr="006C1752">
        <w:rPr>
          <w:rFonts w:ascii="Arial" w:hAnsi="Arial" w:cs="Arial"/>
          <w:sz w:val="22"/>
        </w:rPr>
        <w:t xml:space="preserve"> mitochondrial </w:t>
      </w:r>
      <w:ins w:id="29" w:author="Jennifer Farmer" w:date="2025-06-26T08:00:00Z" w16du:dateUtc="2025-06-26T12:00:00Z">
        <w:r w:rsidR="00803DE6">
          <w:rPr>
            <w:rFonts w:ascii="Arial" w:hAnsi="Arial" w:cs="Arial"/>
            <w:sz w:val="22"/>
          </w:rPr>
          <w:t>dys</w:t>
        </w:r>
      </w:ins>
      <w:r w:rsidR="009D6DB3" w:rsidRPr="006C1752">
        <w:rPr>
          <w:rFonts w:ascii="Arial" w:hAnsi="Arial" w:cs="Arial"/>
          <w:sz w:val="22"/>
        </w:rPr>
        <w:t>function as the cause of the disease</w:t>
      </w:r>
      <w:r w:rsidR="009C5A44" w:rsidRPr="006C1752">
        <w:rPr>
          <w:rFonts w:ascii="Arial" w:hAnsi="Arial" w:cs="Arial"/>
          <w:sz w:val="22"/>
        </w:rPr>
        <w:t xml:space="preserve"> (</w:t>
      </w:r>
      <w:r w:rsidR="00073A40" w:rsidRPr="006C1752">
        <w:rPr>
          <w:rFonts w:ascii="Arial" w:hAnsi="Arial" w:cs="Arial"/>
          <w:sz w:val="22"/>
        </w:rPr>
        <w:t>6-7</w:t>
      </w:r>
      <w:r w:rsidR="009C5A44" w:rsidRPr="006C1752">
        <w:rPr>
          <w:rFonts w:ascii="Arial" w:hAnsi="Arial" w:cs="Arial"/>
          <w:sz w:val="22"/>
        </w:rPr>
        <w:t>)</w:t>
      </w:r>
      <w:r w:rsidR="009D6DB3" w:rsidRPr="006C1752">
        <w:rPr>
          <w:rFonts w:ascii="Arial" w:hAnsi="Arial" w:cs="Arial"/>
          <w:sz w:val="22"/>
        </w:rPr>
        <w:t xml:space="preserve">.  </w:t>
      </w:r>
      <w:r w:rsidR="002D448D" w:rsidRPr="006C1752">
        <w:rPr>
          <w:rFonts w:ascii="Arial" w:hAnsi="Arial" w:cs="Arial"/>
          <w:sz w:val="22"/>
        </w:rPr>
        <w:t xml:space="preserve"> </w:t>
      </w:r>
      <w:r w:rsidR="000D3FDB" w:rsidRPr="006C1752">
        <w:rPr>
          <w:rFonts w:ascii="Arial" w:hAnsi="Arial" w:cs="Arial"/>
          <w:sz w:val="22"/>
        </w:rPr>
        <w:t>Frataxin</w:t>
      </w:r>
      <w:r w:rsidR="002D448D" w:rsidRPr="006C1752">
        <w:rPr>
          <w:rFonts w:ascii="Arial" w:hAnsi="Arial" w:cs="Arial"/>
          <w:sz w:val="22"/>
        </w:rPr>
        <w:t xml:space="preserve"> levels in tissue provide a biomarker of clinical status, as they correlate with GAA </w:t>
      </w:r>
      <w:proofErr w:type="gramStart"/>
      <w:r w:rsidR="002D448D" w:rsidRPr="006C1752">
        <w:rPr>
          <w:rFonts w:ascii="Arial" w:hAnsi="Arial" w:cs="Arial"/>
          <w:sz w:val="22"/>
        </w:rPr>
        <w:t>repat</w:t>
      </w:r>
      <w:proofErr w:type="gramEnd"/>
      <w:r w:rsidR="002D448D" w:rsidRPr="006C1752">
        <w:rPr>
          <w:rFonts w:ascii="Arial" w:hAnsi="Arial" w:cs="Arial"/>
          <w:sz w:val="22"/>
        </w:rPr>
        <w:t xml:space="preserve"> length and age of onset, </w:t>
      </w:r>
      <w:commentRangeStart w:id="30"/>
      <w:r w:rsidR="002D448D" w:rsidRPr="006C1752">
        <w:rPr>
          <w:rFonts w:ascii="Arial" w:hAnsi="Arial" w:cs="Arial"/>
          <w:sz w:val="22"/>
        </w:rPr>
        <w:t xml:space="preserve">and results from clinical </w:t>
      </w:r>
      <w:del w:id="31" w:author="Jennifer Farmer" w:date="2025-06-26T08:02:00Z" w16du:dateUtc="2025-06-26T12:02:00Z">
        <w:r w:rsidR="002D448D" w:rsidRPr="006C1752" w:rsidDel="00803DE6">
          <w:rPr>
            <w:rFonts w:ascii="Arial" w:hAnsi="Arial" w:cs="Arial"/>
            <w:sz w:val="22"/>
          </w:rPr>
          <w:delText>,</w:delText>
        </w:r>
      </w:del>
      <w:r w:rsidR="000D3FDB" w:rsidRPr="006C1752">
        <w:rPr>
          <w:rFonts w:ascii="Arial" w:hAnsi="Arial" w:cs="Arial"/>
          <w:sz w:val="22"/>
        </w:rPr>
        <w:t>measures</w:t>
      </w:r>
      <w:r w:rsidR="002D448D" w:rsidRPr="006C1752">
        <w:rPr>
          <w:rFonts w:ascii="Arial" w:hAnsi="Arial" w:cs="Arial"/>
          <w:sz w:val="22"/>
        </w:rPr>
        <w:t xml:space="preserve"> accounting for disease duration or age</w:t>
      </w:r>
      <w:r w:rsidR="009C5A44" w:rsidRPr="006C1752">
        <w:rPr>
          <w:rFonts w:ascii="Arial" w:hAnsi="Arial" w:cs="Arial"/>
          <w:sz w:val="22"/>
        </w:rPr>
        <w:t xml:space="preserve"> </w:t>
      </w:r>
      <w:commentRangeEnd w:id="30"/>
      <w:r w:rsidR="00A43945">
        <w:rPr>
          <w:rStyle w:val="CommentReference"/>
          <w:rFonts w:eastAsia="MS Mincho" w:cs="Times New Roman"/>
          <w:color w:val="000000"/>
          <w:lang w:eastAsia="ja-JP"/>
        </w:rPr>
        <w:commentReference w:id="30"/>
      </w:r>
      <w:r w:rsidR="009C5A44" w:rsidRPr="006C1752">
        <w:rPr>
          <w:rFonts w:ascii="Arial" w:hAnsi="Arial" w:cs="Arial"/>
          <w:sz w:val="22"/>
        </w:rPr>
        <w:t>(</w:t>
      </w:r>
      <w:r w:rsidR="00902FB7" w:rsidRPr="006C1752">
        <w:rPr>
          <w:rFonts w:ascii="Arial" w:hAnsi="Arial" w:cs="Arial"/>
          <w:sz w:val="22"/>
        </w:rPr>
        <w:t>8-19</w:t>
      </w:r>
      <w:r w:rsidR="009C5A44" w:rsidRPr="006C1752">
        <w:rPr>
          <w:rFonts w:ascii="Arial" w:hAnsi="Arial" w:cs="Arial"/>
          <w:sz w:val="22"/>
        </w:rPr>
        <w:t>)</w:t>
      </w:r>
      <w:r w:rsidR="002D448D" w:rsidRPr="006C1752">
        <w:rPr>
          <w:rFonts w:ascii="Arial" w:hAnsi="Arial" w:cs="Arial"/>
          <w:sz w:val="22"/>
        </w:rPr>
        <w:t>.</w:t>
      </w:r>
    </w:p>
    <w:p w14:paraId="5BD8285E" w14:textId="77777777" w:rsidR="009C5A44" w:rsidRPr="006C1752" w:rsidRDefault="009C5A44" w:rsidP="006D7EAF">
      <w:pPr>
        <w:spacing w:after="0"/>
        <w:ind w:firstLine="0"/>
        <w:rPr>
          <w:rFonts w:ascii="Arial" w:hAnsi="Arial" w:cs="Arial"/>
          <w:sz w:val="22"/>
        </w:rPr>
      </w:pPr>
    </w:p>
    <w:p w14:paraId="65521ED0" w14:textId="59210D35" w:rsidR="009D6DB3" w:rsidRPr="006C1752" w:rsidRDefault="009D6DB3" w:rsidP="006D7EAF">
      <w:pPr>
        <w:spacing w:after="0"/>
        <w:ind w:firstLine="0"/>
        <w:rPr>
          <w:rFonts w:ascii="Arial" w:hAnsi="Arial" w:cs="Arial"/>
          <w:sz w:val="22"/>
        </w:rPr>
      </w:pPr>
      <w:r w:rsidRPr="006C1752">
        <w:rPr>
          <w:rFonts w:ascii="Arial" w:hAnsi="Arial" w:cs="Arial"/>
          <w:sz w:val="22"/>
        </w:rPr>
        <w:t>Many clinical trials have addressed the mitochondrial dysfunction, with one agent</w:t>
      </w:r>
      <w:r w:rsidR="002D448D" w:rsidRPr="006C1752">
        <w:rPr>
          <w:rFonts w:ascii="Arial" w:hAnsi="Arial" w:cs="Arial"/>
          <w:sz w:val="22"/>
        </w:rPr>
        <w:t xml:space="preserve">, the NRF2 </w:t>
      </w:r>
      <w:r w:rsidR="000D3FDB" w:rsidRPr="006C1752">
        <w:rPr>
          <w:rFonts w:ascii="Arial" w:hAnsi="Arial" w:cs="Arial"/>
          <w:sz w:val="22"/>
        </w:rPr>
        <w:t>activator</w:t>
      </w:r>
      <w:r w:rsidRPr="006C1752">
        <w:rPr>
          <w:rFonts w:ascii="Arial" w:hAnsi="Arial" w:cs="Arial"/>
          <w:sz w:val="22"/>
        </w:rPr>
        <w:t xml:space="preserve"> (omaveloxolone) being approved</w:t>
      </w:r>
      <w:r w:rsidR="00902FB7" w:rsidRPr="006C1752">
        <w:rPr>
          <w:rFonts w:ascii="Arial" w:hAnsi="Arial" w:cs="Arial"/>
          <w:sz w:val="22"/>
        </w:rPr>
        <w:t xml:space="preserve"> (20-21)</w:t>
      </w:r>
      <w:r w:rsidR="002D448D" w:rsidRPr="006C1752">
        <w:rPr>
          <w:rFonts w:ascii="Arial" w:hAnsi="Arial" w:cs="Arial"/>
          <w:sz w:val="22"/>
        </w:rPr>
        <w:t xml:space="preserve">.  However, new </w:t>
      </w:r>
      <w:r w:rsidR="000D3FDB" w:rsidRPr="006C1752">
        <w:rPr>
          <w:rFonts w:ascii="Arial" w:hAnsi="Arial" w:cs="Arial"/>
          <w:sz w:val="22"/>
        </w:rPr>
        <w:t>therapies</w:t>
      </w:r>
      <w:r w:rsidR="002D448D" w:rsidRPr="006C1752">
        <w:rPr>
          <w:rFonts w:ascii="Arial" w:hAnsi="Arial" w:cs="Arial"/>
          <w:sz w:val="22"/>
        </w:rPr>
        <w:t xml:space="preserve"> should ideally address the cause of disorder, deficiency of </w:t>
      </w:r>
      <w:r w:rsidR="000D3FDB" w:rsidRPr="006C1752">
        <w:rPr>
          <w:rFonts w:ascii="Arial" w:hAnsi="Arial" w:cs="Arial"/>
          <w:sz w:val="22"/>
        </w:rPr>
        <w:t>function</w:t>
      </w:r>
      <w:r w:rsidR="009C5A44" w:rsidRPr="006C1752">
        <w:rPr>
          <w:rFonts w:ascii="Arial" w:hAnsi="Arial" w:cs="Arial"/>
          <w:sz w:val="22"/>
        </w:rPr>
        <w:t>al</w:t>
      </w:r>
      <w:r w:rsidR="002D448D" w:rsidRPr="006C1752">
        <w:rPr>
          <w:rFonts w:ascii="Arial" w:hAnsi="Arial" w:cs="Arial"/>
          <w:sz w:val="22"/>
        </w:rPr>
        <w:t xml:space="preserve"> </w:t>
      </w:r>
      <w:r w:rsidR="007D53E4" w:rsidRPr="006C1752">
        <w:rPr>
          <w:rFonts w:ascii="Arial" w:hAnsi="Arial" w:cs="Arial"/>
          <w:sz w:val="22"/>
        </w:rPr>
        <w:t>frataxin</w:t>
      </w:r>
      <w:r w:rsidR="002D448D" w:rsidRPr="006C1752">
        <w:rPr>
          <w:rFonts w:ascii="Arial" w:hAnsi="Arial" w:cs="Arial"/>
          <w:sz w:val="22"/>
        </w:rPr>
        <w:t xml:space="preserve">, through </w:t>
      </w:r>
      <w:r w:rsidR="000D3FDB" w:rsidRPr="006C1752">
        <w:rPr>
          <w:rFonts w:ascii="Arial" w:hAnsi="Arial" w:cs="Arial"/>
          <w:sz w:val="22"/>
        </w:rPr>
        <w:t>protein</w:t>
      </w:r>
      <w:r w:rsidR="002D448D" w:rsidRPr="006C1752">
        <w:rPr>
          <w:rFonts w:ascii="Arial" w:hAnsi="Arial" w:cs="Arial"/>
          <w:sz w:val="22"/>
        </w:rPr>
        <w:t xml:space="preserve"> replacement, gene </w:t>
      </w:r>
      <w:r w:rsidR="000D3FDB" w:rsidRPr="006C1752">
        <w:rPr>
          <w:rFonts w:ascii="Arial" w:hAnsi="Arial" w:cs="Arial"/>
          <w:sz w:val="22"/>
        </w:rPr>
        <w:t>therapy</w:t>
      </w:r>
      <w:r w:rsidR="002D448D" w:rsidRPr="006C1752">
        <w:rPr>
          <w:rFonts w:ascii="Arial" w:hAnsi="Arial" w:cs="Arial"/>
          <w:sz w:val="22"/>
        </w:rPr>
        <w:t xml:space="preserve">, gene editing, or </w:t>
      </w:r>
      <w:r w:rsidR="000D3FDB" w:rsidRPr="006C1752">
        <w:rPr>
          <w:rFonts w:ascii="Arial" w:hAnsi="Arial" w:cs="Arial"/>
          <w:sz w:val="22"/>
        </w:rPr>
        <w:t>epigenetic</w:t>
      </w:r>
      <w:r w:rsidR="002D448D" w:rsidRPr="006C1752">
        <w:rPr>
          <w:rFonts w:ascii="Arial" w:hAnsi="Arial" w:cs="Arial"/>
          <w:sz w:val="22"/>
        </w:rPr>
        <w:t xml:space="preserve"> approaches</w:t>
      </w:r>
      <w:r w:rsidR="009315C4" w:rsidRPr="006C1752">
        <w:rPr>
          <w:rFonts w:ascii="Arial" w:hAnsi="Arial" w:cs="Arial"/>
          <w:sz w:val="22"/>
        </w:rPr>
        <w:t>(22-32)</w:t>
      </w:r>
      <w:r w:rsidR="002D448D" w:rsidRPr="006C1752">
        <w:rPr>
          <w:rFonts w:ascii="Arial" w:hAnsi="Arial" w:cs="Arial"/>
          <w:sz w:val="22"/>
        </w:rPr>
        <w:t xml:space="preserve">.  </w:t>
      </w:r>
      <w:ins w:id="32" w:author="Jennifer Farmer" w:date="2025-06-26T08:04:00Z" w16du:dateUtc="2025-06-26T12:04:00Z">
        <w:r w:rsidR="00A43945">
          <w:rPr>
            <w:rFonts w:ascii="Arial" w:hAnsi="Arial" w:cs="Arial"/>
            <w:sz w:val="22"/>
          </w:rPr>
          <w:t xml:space="preserve">Development of such therapies </w:t>
        </w:r>
      </w:ins>
      <w:del w:id="33" w:author="Jennifer Farmer" w:date="2025-06-26T08:04:00Z" w16du:dateUtc="2025-06-26T12:04:00Z">
        <w:r w:rsidR="002D448D" w:rsidRPr="006C1752" w:rsidDel="00A43945">
          <w:rPr>
            <w:rFonts w:ascii="Arial" w:hAnsi="Arial" w:cs="Arial"/>
            <w:sz w:val="22"/>
          </w:rPr>
          <w:delText>Such approaches</w:delText>
        </w:r>
      </w:del>
      <w:r w:rsidR="002D448D" w:rsidRPr="006C1752">
        <w:rPr>
          <w:rFonts w:ascii="Arial" w:hAnsi="Arial" w:cs="Arial"/>
          <w:sz w:val="22"/>
        </w:rPr>
        <w:t xml:space="preserve"> would be markedly aided by ability to assess frataxin levels in </w:t>
      </w:r>
      <w:ins w:id="34" w:author="Jennifer Farmer" w:date="2025-06-26T08:04:00Z" w16du:dateUtc="2025-06-26T12:04:00Z">
        <w:r w:rsidR="00A43945">
          <w:rPr>
            <w:rFonts w:ascii="Arial" w:hAnsi="Arial" w:cs="Arial"/>
            <w:sz w:val="22"/>
          </w:rPr>
          <w:t xml:space="preserve">disease </w:t>
        </w:r>
      </w:ins>
      <w:r w:rsidR="000D3FDB" w:rsidRPr="006C1752">
        <w:rPr>
          <w:rFonts w:ascii="Arial" w:hAnsi="Arial" w:cs="Arial"/>
          <w:sz w:val="22"/>
        </w:rPr>
        <w:t>relevant</w:t>
      </w:r>
      <w:r w:rsidR="002D448D" w:rsidRPr="006C1752">
        <w:rPr>
          <w:rFonts w:ascii="Arial" w:hAnsi="Arial" w:cs="Arial"/>
          <w:sz w:val="22"/>
        </w:rPr>
        <w:t xml:space="preserve"> tissues, allowing frat</w:t>
      </w:r>
      <w:r w:rsidR="007D53E4" w:rsidRPr="006C1752">
        <w:rPr>
          <w:rFonts w:ascii="Arial" w:hAnsi="Arial" w:cs="Arial"/>
          <w:sz w:val="22"/>
        </w:rPr>
        <w:t>ax</w:t>
      </w:r>
      <w:r w:rsidR="002D448D" w:rsidRPr="006C1752">
        <w:rPr>
          <w:rFonts w:ascii="Arial" w:hAnsi="Arial" w:cs="Arial"/>
          <w:sz w:val="22"/>
        </w:rPr>
        <w:t>in levels to be used as a</w:t>
      </w:r>
      <w:ins w:id="35" w:author="Jennifer Farmer" w:date="2025-06-26T08:04:00Z" w16du:dateUtc="2025-06-26T12:04:00Z">
        <w:r w:rsidR="00A43945">
          <w:rPr>
            <w:rFonts w:ascii="Arial" w:hAnsi="Arial" w:cs="Arial"/>
            <w:sz w:val="22"/>
          </w:rPr>
          <w:t xml:space="preserve"> pharmacodynamic</w:t>
        </w:r>
      </w:ins>
      <w:r w:rsidR="002D448D" w:rsidRPr="006C1752">
        <w:rPr>
          <w:rFonts w:ascii="Arial" w:hAnsi="Arial" w:cs="Arial"/>
          <w:sz w:val="22"/>
        </w:rPr>
        <w:t xml:space="preserve"> biomarker</w:t>
      </w:r>
      <w:ins w:id="36" w:author="Jennifer Farmer" w:date="2025-06-26T08:04:00Z" w16du:dateUtc="2025-06-26T12:04:00Z">
        <w:r w:rsidR="00A43945">
          <w:rPr>
            <w:rFonts w:ascii="Arial" w:hAnsi="Arial" w:cs="Arial"/>
            <w:sz w:val="22"/>
          </w:rPr>
          <w:t xml:space="preserve"> </w:t>
        </w:r>
      </w:ins>
      <w:ins w:id="37" w:author="Jennifer Farmer" w:date="2025-06-26T08:05:00Z" w16du:dateUtc="2025-06-26T12:05:00Z">
        <w:r w:rsidR="00A43945">
          <w:rPr>
            <w:rFonts w:ascii="Arial" w:hAnsi="Arial" w:cs="Arial"/>
            <w:sz w:val="22"/>
          </w:rPr>
          <w:t xml:space="preserve">in early trials to establish dose and as a </w:t>
        </w:r>
      </w:ins>
      <w:ins w:id="38" w:author="Jennifer Farmer" w:date="2025-06-26T08:19:00Z" w16du:dateUtc="2025-06-26T12:19:00Z">
        <w:r w:rsidR="00AC45D1">
          <w:rPr>
            <w:rFonts w:ascii="Arial" w:hAnsi="Arial" w:cs="Arial"/>
            <w:sz w:val="22"/>
          </w:rPr>
          <w:t xml:space="preserve">monitoring </w:t>
        </w:r>
      </w:ins>
      <w:ins w:id="39" w:author="Jennifer Farmer" w:date="2025-06-26T08:05:00Z" w16du:dateUtc="2025-06-26T12:05:00Z">
        <w:r w:rsidR="00A43945">
          <w:rPr>
            <w:rFonts w:ascii="Arial" w:hAnsi="Arial" w:cs="Arial"/>
            <w:sz w:val="22"/>
          </w:rPr>
          <w:t>biomarker in efficacy trials as a surrogate endpoint.</w:t>
        </w:r>
      </w:ins>
      <w:del w:id="40" w:author="Jennifer Farmer" w:date="2025-06-26T08:06:00Z" w16du:dateUtc="2025-06-26T12:06:00Z">
        <w:r w:rsidR="002D448D" w:rsidRPr="006C1752" w:rsidDel="00A43945">
          <w:rPr>
            <w:rFonts w:ascii="Arial" w:hAnsi="Arial" w:cs="Arial"/>
            <w:sz w:val="22"/>
          </w:rPr>
          <w:delText xml:space="preserve"> for </w:delText>
        </w:r>
        <w:r w:rsidR="000D3FDB" w:rsidRPr="006C1752" w:rsidDel="00A43945">
          <w:rPr>
            <w:rFonts w:ascii="Arial" w:hAnsi="Arial" w:cs="Arial"/>
            <w:sz w:val="22"/>
          </w:rPr>
          <w:delText>frat</w:delText>
        </w:r>
        <w:r w:rsidR="007D53E4" w:rsidRPr="006C1752" w:rsidDel="00A43945">
          <w:rPr>
            <w:rFonts w:ascii="Arial" w:hAnsi="Arial" w:cs="Arial"/>
            <w:sz w:val="22"/>
          </w:rPr>
          <w:delText>axin</w:delText>
        </w:r>
        <w:r w:rsidR="002D448D" w:rsidRPr="006C1752" w:rsidDel="00A43945">
          <w:rPr>
            <w:rFonts w:ascii="Arial" w:hAnsi="Arial" w:cs="Arial"/>
            <w:sz w:val="22"/>
          </w:rPr>
          <w:delText xml:space="preserve"> protein expression as well as potentially disease status.</w:delText>
        </w:r>
        <w:r w:rsidR="008F571C" w:rsidRPr="006C1752" w:rsidDel="00A43945">
          <w:rPr>
            <w:rFonts w:ascii="Arial" w:hAnsi="Arial" w:cs="Arial"/>
            <w:sz w:val="22"/>
          </w:rPr>
          <w:delText xml:space="preserve"> </w:delText>
        </w:r>
      </w:del>
      <w:r w:rsidR="008F571C" w:rsidRPr="006C1752">
        <w:rPr>
          <w:rFonts w:ascii="Arial" w:hAnsi="Arial" w:cs="Arial"/>
          <w:sz w:val="22"/>
        </w:rPr>
        <w:t xml:space="preserve">  A </w:t>
      </w:r>
      <w:r w:rsidR="000D3FDB" w:rsidRPr="006C1752">
        <w:rPr>
          <w:rFonts w:ascii="Arial" w:hAnsi="Arial" w:cs="Arial"/>
          <w:sz w:val="22"/>
        </w:rPr>
        <w:t>variety</w:t>
      </w:r>
      <w:r w:rsidR="008F571C" w:rsidRPr="006C1752">
        <w:rPr>
          <w:rFonts w:ascii="Arial" w:hAnsi="Arial" w:cs="Arial"/>
          <w:sz w:val="22"/>
        </w:rPr>
        <w:t xml:space="preserve"> of approaches have been used to measure frataxin, </w:t>
      </w:r>
      <w:r w:rsidR="007D53E4" w:rsidRPr="006C1752">
        <w:rPr>
          <w:rFonts w:ascii="Arial" w:hAnsi="Arial" w:cs="Arial"/>
          <w:sz w:val="22"/>
        </w:rPr>
        <w:t>including</w:t>
      </w:r>
      <w:r w:rsidR="008F571C" w:rsidRPr="006C1752">
        <w:rPr>
          <w:rFonts w:ascii="Arial" w:hAnsi="Arial" w:cs="Arial"/>
          <w:sz w:val="22"/>
        </w:rPr>
        <w:t xml:space="preserve"> immune assays as well as more recently developed mass spec</w:t>
      </w:r>
      <w:r w:rsidR="00902FB7" w:rsidRPr="006C1752">
        <w:rPr>
          <w:rFonts w:ascii="Arial" w:hAnsi="Arial" w:cs="Arial"/>
          <w:sz w:val="22"/>
        </w:rPr>
        <w:t>trometry-</w:t>
      </w:r>
      <w:r w:rsidR="008F571C" w:rsidRPr="006C1752">
        <w:rPr>
          <w:rFonts w:ascii="Arial" w:hAnsi="Arial" w:cs="Arial"/>
          <w:sz w:val="22"/>
        </w:rPr>
        <w:t>based methods</w:t>
      </w:r>
      <w:r w:rsidR="00902FB7" w:rsidRPr="006C1752">
        <w:rPr>
          <w:rFonts w:ascii="Arial" w:hAnsi="Arial" w:cs="Arial"/>
          <w:sz w:val="22"/>
        </w:rPr>
        <w:t xml:space="preserve"> (8-19)</w:t>
      </w:r>
      <w:del w:id="41" w:author="Jennifer Farmer" w:date="2025-06-26T08:06:00Z" w16du:dateUtc="2025-06-26T12:06:00Z">
        <w:r w:rsidR="00902FB7" w:rsidRPr="006C1752" w:rsidDel="00A43945">
          <w:rPr>
            <w:rFonts w:ascii="Arial" w:hAnsi="Arial" w:cs="Arial"/>
            <w:sz w:val="22"/>
          </w:rPr>
          <w:delText xml:space="preserve"> </w:delText>
        </w:r>
      </w:del>
      <w:r w:rsidR="008F571C" w:rsidRPr="006C1752">
        <w:rPr>
          <w:rFonts w:ascii="Arial" w:hAnsi="Arial" w:cs="Arial"/>
          <w:sz w:val="22"/>
        </w:rPr>
        <w:t xml:space="preserve">. While such measures predict clinical outcomes to a moderate degree, their value in predicting future progression or change in disease status is unknown.  In the present </w:t>
      </w:r>
      <w:r w:rsidR="007D53E4" w:rsidRPr="006C1752">
        <w:rPr>
          <w:rFonts w:ascii="Arial" w:hAnsi="Arial" w:cs="Arial"/>
          <w:sz w:val="22"/>
        </w:rPr>
        <w:t>study</w:t>
      </w:r>
      <w:r w:rsidR="009315C4" w:rsidRPr="006C1752">
        <w:rPr>
          <w:rFonts w:ascii="Arial" w:hAnsi="Arial" w:cs="Arial"/>
          <w:sz w:val="22"/>
        </w:rPr>
        <w:t>,</w:t>
      </w:r>
      <w:r w:rsidR="008F571C" w:rsidRPr="006C1752">
        <w:rPr>
          <w:rFonts w:ascii="Arial" w:hAnsi="Arial" w:cs="Arial"/>
          <w:sz w:val="22"/>
        </w:rPr>
        <w:t xml:space="preserve"> we have used serial analysis of clinical measures from the large FACOMS </w:t>
      </w:r>
      <w:r w:rsidR="009315C4" w:rsidRPr="006C1752">
        <w:rPr>
          <w:rFonts w:ascii="Arial" w:hAnsi="Arial" w:cs="Arial"/>
          <w:sz w:val="22"/>
        </w:rPr>
        <w:t xml:space="preserve">and FACHILD </w:t>
      </w:r>
      <w:ins w:id="42" w:author="Jennifer Farmer" w:date="2025-06-26T08:06:00Z" w16du:dateUtc="2025-06-26T12:06:00Z">
        <w:r w:rsidR="00A43945">
          <w:rPr>
            <w:rFonts w:ascii="Arial" w:hAnsi="Arial" w:cs="Arial"/>
            <w:sz w:val="22"/>
          </w:rPr>
          <w:t xml:space="preserve">natural history </w:t>
        </w:r>
      </w:ins>
      <w:r w:rsidR="008F571C" w:rsidRPr="006C1752">
        <w:rPr>
          <w:rFonts w:ascii="Arial" w:hAnsi="Arial" w:cs="Arial"/>
          <w:sz w:val="22"/>
        </w:rPr>
        <w:t>stud</w:t>
      </w:r>
      <w:r w:rsidR="009315C4" w:rsidRPr="006C1752">
        <w:rPr>
          <w:rFonts w:ascii="Arial" w:hAnsi="Arial" w:cs="Arial"/>
          <w:sz w:val="22"/>
        </w:rPr>
        <w:t>ies</w:t>
      </w:r>
      <w:r w:rsidR="008F571C" w:rsidRPr="006C1752">
        <w:rPr>
          <w:rFonts w:ascii="Arial" w:hAnsi="Arial" w:cs="Arial"/>
          <w:sz w:val="22"/>
        </w:rPr>
        <w:t xml:space="preserve"> </w:t>
      </w:r>
      <w:r w:rsidR="007D53E4" w:rsidRPr="006C1752">
        <w:rPr>
          <w:rFonts w:ascii="Arial" w:hAnsi="Arial" w:cs="Arial"/>
          <w:sz w:val="22"/>
        </w:rPr>
        <w:t>in</w:t>
      </w:r>
      <w:r w:rsidR="008F571C" w:rsidRPr="006C1752">
        <w:rPr>
          <w:rFonts w:ascii="Arial" w:hAnsi="Arial" w:cs="Arial"/>
          <w:sz w:val="22"/>
        </w:rPr>
        <w:t xml:space="preserve"> </w:t>
      </w:r>
      <w:r w:rsidR="007D53E4" w:rsidRPr="006C1752">
        <w:rPr>
          <w:rFonts w:ascii="Arial" w:hAnsi="Arial" w:cs="Arial"/>
          <w:sz w:val="22"/>
        </w:rPr>
        <w:t>conjunction</w:t>
      </w:r>
      <w:r w:rsidR="008F571C" w:rsidRPr="006C1752">
        <w:rPr>
          <w:rFonts w:ascii="Arial" w:hAnsi="Arial" w:cs="Arial"/>
          <w:sz w:val="22"/>
        </w:rPr>
        <w:t xml:space="preserve"> with </w:t>
      </w:r>
      <w:r w:rsidR="007D53E4" w:rsidRPr="006C1752">
        <w:rPr>
          <w:rFonts w:ascii="Arial" w:hAnsi="Arial" w:cs="Arial"/>
          <w:sz w:val="22"/>
        </w:rPr>
        <w:t>expanded</w:t>
      </w:r>
      <w:r w:rsidR="008F571C" w:rsidRPr="006C1752">
        <w:rPr>
          <w:rFonts w:ascii="Arial" w:hAnsi="Arial" w:cs="Arial"/>
          <w:sz w:val="22"/>
        </w:rPr>
        <w:t xml:space="preserve"> </w:t>
      </w:r>
      <w:r w:rsidR="007D53E4" w:rsidRPr="006C1752">
        <w:rPr>
          <w:rFonts w:ascii="Arial" w:hAnsi="Arial" w:cs="Arial"/>
          <w:sz w:val="22"/>
        </w:rPr>
        <w:t>cohorts</w:t>
      </w:r>
      <w:r w:rsidR="008F571C" w:rsidRPr="006C1752">
        <w:rPr>
          <w:rFonts w:ascii="Arial" w:hAnsi="Arial" w:cs="Arial"/>
          <w:sz w:val="22"/>
        </w:rPr>
        <w:t xml:space="preserve"> in which </w:t>
      </w:r>
      <w:r w:rsidR="007D53E4" w:rsidRPr="006C1752">
        <w:rPr>
          <w:rFonts w:ascii="Arial" w:hAnsi="Arial" w:cs="Arial"/>
          <w:sz w:val="22"/>
        </w:rPr>
        <w:lastRenderedPageBreak/>
        <w:t>frataxin</w:t>
      </w:r>
      <w:r w:rsidR="008F571C" w:rsidRPr="006C1752">
        <w:rPr>
          <w:rFonts w:ascii="Arial" w:hAnsi="Arial" w:cs="Arial"/>
          <w:sz w:val="22"/>
        </w:rPr>
        <w:t xml:space="preserve"> has been measure</w:t>
      </w:r>
      <w:r w:rsidR="009315C4" w:rsidRPr="006C1752">
        <w:rPr>
          <w:rFonts w:ascii="Arial" w:hAnsi="Arial" w:cs="Arial"/>
          <w:sz w:val="22"/>
        </w:rPr>
        <w:t>d</w:t>
      </w:r>
      <w:r w:rsidR="008F571C" w:rsidRPr="006C1752">
        <w:rPr>
          <w:rFonts w:ascii="Arial" w:hAnsi="Arial" w:cs="Arial"/>
          <w:sz w:val="22"/>
        </w:rPr>
        <w:t xml:space="preserve"> to </w:t>
      </w:r>
      <w:r w:rsidR="007B57EA" w:rsidRPr="006C1752">
        <w:rPr>
          <w:rFonts w:ascii="Arial" w:hAnsi="Arial" w:cs="Arial"/>
          <w:sz w:val="22"/>
        </w:rPr>
        <w:t>assess</w:t>
      </w:r>
      <w:r w:rsidR="008F571C" w:rsidRPr="006C1752">
        <w:rPr>
          <w:rFonts w:ascii="Arial" w:hAnsi="Arial" w:cs="Arial"/>
          <w:sz w:val="22"/>
        </w:rPr>
        <w:t xml:space="preserve"> the ability of frataxin measurement to </w:t>
      </w:r>
      <w:r w:rsidR="007D53E4" w:rsidRPr="006C1752">
        <w:rPr>
          <w:rFonts w:ascii="Arial" w:hAnsi="Arial" w:cs="Arial"/>
          <w:sz w:val="22"/>
        </w:rPr>
        <w:t>predict</w:t>
      </w:r>
      <w:r w:rsidR="008F571C" w:rsidRPr="006C1752">
        <w:rPr>
          <w:rFonts w:ascii="Arial" w:hAnsi="Arial" w:cs="Arial"/>
          <w:sz w:val="22"/>
        </w:rPr>
        <w:t xml:space="preserve"> </w:t>
      </w:r>
      <w:r w:rsidR="007D53E4" w:rsidRPr="006C1752">
        <w:rPr>
          <w:rFonts w:ascii="Arial" w:hAnsi="Arial" w:cs="Arial"/>
          <w:sz w:val="22"/>
        </w:rPr>
        <w:t>long term</w:t>
      </w:r>
      <w:r w:rsidR="008F571C" w:rsidRPr="006C1752">
        <w:rPr>
          <w:rFonts w:ascii="Arial" w:hAnsi="Arial" w:cs="Arial"/>
          <w:sz w:val="22"/>
        </w:rPr>
        <w:t xml:space="preserve"> progression in FRDA</w:t>
      </w:r>
      <w:r w:rsidR="00B24B51" w:rsidRPr="006C1752">
        <w:rPr>
          <w:rFonts w:ascii="Arial" w:hAnsi="Arial" w:cs="Arial"/>
          <w:sz w:val="22"/>
        </w:rPr>
        <w:t xml:space="preserve"> (33-38).</w:t>
      </w:r>
    </w:p>
    <w:p w14:paraId="5DCD63AC" w14:textId="2A290BDC" w:rsidR="00573BEA" w:rsidRPr="006C1752" w:rsidRDefault="00573BEA" w:rsidP="006D7EAF">
      <w:pPr>
        <w:pStyle w:val="ListParagraph"/>
        <w:numPr>
          <w:ilvl w:val="0"/>
          <w:numId w:val="20"/>
        </w:numPr>
        <w:spacing w:before="0" w:after="0" w:line="480" w:lineRule="auto"/>
        <w:ind w:left="0" w:firstLine="0"/>
        <w:contextualSpacing/>
        <w:rPr>
          <w:rFonts w:ascii="Arial" w:hAnsi="Arial" w:cs="Arial"/>
          <w:sz w:val="22"/>
        </w:rPr>
      </w:pPr>
    </w:p>
    <w:p w14:paraId="7F88A08A" w14:textId="77777777" w:rsidR="00056A6D" w:rsidRPr="006C1752" w:rsidRDefault="00056A6D" w:rsidP="006D7EAF">
      <w:pPr>
        <w:pStyle w:val="ListParagraph"/>
        <w:numPr>
          <w:ilvl w:val="0"/>
          <w:numId w:val="20"/>
        </w:numPr>
        <w:spacing w:before="0" w:after="0" w:line="480" w:lineRule="auto"/>
        <w:ind w:left="0" w:firstLine="0"/>
        <w:contextualSpacing/>
        <w:rPr>
          <w:rFonts w:ascii="Arial" w:hAnsi="Arial" w:cs="Arial"/>
          <w:sz w:val="22"/>
        </w:rPr>
      </w:pPr>
    </w:p>
    <w:p w14:paraId="2F1D3643" w14:textId="77777777" w:rsidR="00056A6D" w:rsidRPr="006C1752" w:rsidRDefault="00056A6D" w:rsidP="006D7EAF">
      <w:pPr>
        <w:spacing w:after="0"/>
        <w:ind w:firstLine="0"/>
        <w:contextualSpacing/>
        <w:rPr>
          <w:rFonts w:ascii="Arial" w:hAnsi="Arial" w:cs="Arial"/>
          <w:sz w:val="22"/>
        </w:rPr>
      </w:pPr>
    </w:p>
    <w:p w14:paraId="11ACB200" w14:textId="77777777" w:rsidR="00573BEA" w:rsidRPr="006C1752" w:rsidRDefault="00573BEA" w:rsidP="006D7EAF">
      <w:pPr>
        <w:spacing w:after="0"/>
        <w:ind w:firstLine="0"/>
        <w:rPr>
          <w:rFonts w:ascii="Arial" w:hAnsi="Arial" w:cs="Arial"/>
          <w:sz w:val="22"/>
        </w:rPr>
      </w:pPr>
    </w:p>
    <w:p w14:paraId="349B621A" w14:textId="77777777" w:rsidR="00841819" w:rsidRPr="006C1752" w:rsidRDefault="00841819" w:rsidP="006D7EAF">
      <w:pPr>
        <w:pStyle w:val="Heading1"/>
        <w:spacing w:before="0" w:after="0" w:line="480" w:lineRule="auto"/>
        <w:ind w:firstLine="0"/>
        <w:jc w:val="both"/>
        <w:rPr>
          <w:rStyle w:val="Heading1Char"/>
          <w:rFonts w:ascii="Arial" w:hAnsi="Arial" w:cs="Arial"/>
          <w:b/>
          <w:sz w:val="22"/>
          <w:szCs w:val="22"/>
        </w:rPr>
      </w:pPr>
      <w:r w:rsidRPr="006C1752">
        <w:rPr>
          <w:rStyle w:val="Heading1Char"/>
          <w:rFonts w:ascii="Arial" w:hAnsi="Arial" w:cs="Arial"/>
          <w:b/>
          <w:sz w:val="22"/>
          <w:szCs w:val="22"/>
        </w:rPr>
        <w:lastRenderedPageBreak/>
        <w:t xml:space="preserve">Methods </w:t>
      </w:r>
    </w:p>
    <w:p w14:paraId="189027AF" w14:textId="410A4E8C" w:rsidR="00A83ADB" w:rsidRPr="006C1752" w:rsidRDefault="001613C9" w:rsidP="006D7EAF">
      <w:pPr>
        <w:pStyle w:val="Heading2"/>
        <w:spacing w:before="0"/>
        <w:rPr>
          <w:rFonts w:ascii="Arial" w:hAnsi="Arial" w:cs="Arial"/>
          <w:sz w:val="22"/>
        </w:rPr>
      </w:pPr>
      <w:r w:rsidRPr="006C1752">
        <w:rPr>
          <w:rFonts w:ascii="Arial" w:hAnsi="Arial" w:cs="Arial"/>
          <w:sz w:val="22"/>
        </w:rPr>
        <w:t>D</w:t>
      </w:r>
      <w:r w:rsidR="00A83ADB" w:rsidRPr="006C1752">
        <w:rPr>
          <w:rFonts w:ascii="Arial" w:hAnsi="Arial" w:cs="Arial"/>
          <w:sz w:val="22"/>
        </w:rPr>
        <w:t>atasets</w:t>
      </w:r>
      <w:r w:rsidR="0014017D" w:rsidRPr="006C1752">
        <w:rPr>
          <w:rFonts w:ascii="Arial" w:hAnsi="Arial" w:cs="Arial"/>
          <w:sz w:val="22"/>
        </w:rPr>
        <w:t xml:space="preserve"> &amp; Assays</w:t>
      </w:r>
    </w:p>
    <w:p w14:paraId="58486418" w14:textId="661FA4CB" w:rsidR="00A40B32" w:rsidRPr="006C1752" w:rsidRDefault="0014017D" w:rsidP="006D7EAF">
      <w:pPr>
        <w:spacing w:after="0"/>
        <w:ind w:firstLine="0"/>
        <w:rPr>
          <w:rFonts w:ascii="Arial" w:hAnsi="Arial" w:cs="Arial"/>
          <w:sz w:val="22"/>
        </w:rPr>
      </w:pPr>
      <w:r w:rsidRPr="006C1752">
        <w:rPr>
          <w:rFonts w:ascii="Arial" w:hAnsi="Arial" w:cs="Arial"/>
          <w:sz w:val="22"/>
        </w:rPr>
        <w:t xml:space="preserve">We utilized four frataxin (FXN) datasets, </w:t>
      </w:r>
      <w:r w:rsidR="009541D4" w:rsidRPr="006C1752">
        <w:rPr>
          <w:rFonts w:ascii="Arial" w:hAnsi="Arial" w:cs="Arial"/>
          <w:sz w:val="22"/>
        </w:rPr>
        <w:t xml:space="preserve">available from </w:t>
      </w:r>
      <w:r w:rsidRPr="006C1752">
        <w:rPr>
          <w:rFonts w:ascii="Arial" w:hAnsi="Arial" w:cs="Arial"/>
          <w:sz w:val="22"/>
        </w:rPr>
        <w:t>two F</w:t>
      </w:r>
      <w:r w:rsidR="00D74798" w:rsidRPr="006C1752">
        <w:rPr>
          <w:rFonts w:ascii="Arial" w:hAnsi="Arial" w:cs="Arial"/>
          <w:sz w:val="22"/>
        </w:rPr>
        <w:t>RD</w:t>
      </w:r>
      <w:r w:rsidRPr="006C1752">
        <w:rPr>
          <w:rFonts w:ascii="Arial" w:hAnsi="Arial" w:cs="Arial"/>
          <w:sz w:val="22"/>
        </w:rPr>
        <w:t>A natural history studies</w:t>
      </w:r>
      <w:r w:rsidR="00CA15D2" w:rsidRPr="006C1752">
        <w:rPr>
          <w:rFonts w:ascii="Arial" w:hAnsi="Arial" w:cs="Arial"/>
          <w:sz w:val="22"/>
        </w:rPr>
        <w:t xml:space="preserve">: The FACOMS  and FACHILD </w:t>
      </w:r>
      <w:r w:rsidR="007D53E4" w:rsidRPr="006C1752">
        <w:rPr>
          <w:rFonts w:ascii="Arial" w:hAnsi="Arial" w:cs="Arial"/>
          <w:sz w:val="22"/>
        </w:rPr>
        <w:t>cohorts</w:t>
      </w:r>
      <w:r w:rsidR="00E25F85" w:rsidRPr="006C1752">
        <w:rPr>
          <w:rFonts w:ascii="Arial" w:hAnsi="Arial" w:cs="Arial"/>
          <w:sz w:val="22"/>
        </w:rPr>
        <w:t>.</w:t>
      </w:r>
      <w:r w:rsidR="00754CDF" w:rsidRPr="006C1752">
        <w:rPr>
          <w:rFonts w:ascii="Arial" w:hAnsi="Arial" w:cs="Arial"/>
          <w:sz w:val="22"/>
        </w:rPr>
        <w:fldChar w:fldCharType="begin"/>
      </w:r>
      <w:r w:rsidR="00C25225" w:rsidRPr="006C1752">
        <w:rPr>
          <w:rFonts w:ascii="Arial" w:hAnsi="Arial" w:cs="Arial"/>
          <w:sz w:val="22"/>
        </w:rPr>
        <w:instrText xml:space="preserve"> ADDIN ZOTERO_ITEM CSL_CITATION {"citationID":"pSaEWfMI","properties":{"formattedCitation":"(Rummey {\\i{}et al.} 2024b, 2024a)","plainCitation":"(Rummey et al. 2024b, 2024a)","noteIndex":0},"citationItems":[{"id":5751,"uris":["http://zotero.org/users/4719297/items/DHENXEZT"],"itemData":{"id":5751,"type":"article-journal","abstract":"Abstract\n            \n              Objectives\n              \n                Friedreich ataxia (FRDA) is a rare genetic disorder caused by mutations in the\n                FXN\n                gene, leading to progressive coordination loss and other symptoms. The recently approved omaveloxolone targets this condition but is limited to patients over 16 years of age, highlighting the need for pediatric treatments due to the disorder's early onset and more rapid progression in children. This population also experiences increased non</w:instrText>
      </w:r>
      <w:r w:rsidR="00C25225" w:rsidRPr="006C1752">
        <w:rPr>
          <w:rFonts w:ascii="Cambria Math" w:hAnsi="Cambria Math" w:cs="Cambria Math"/>
          <w:sz w:val="22"/>
        </w:rPr>
        <w:instrText>‐</w:instrText>
      </w:r>
      <w:r w:rsidR="00C25225" w:rsidRPr="006C1752">
        <w:rPr>
          <w:rFonts w:ascii="Arial" w:hAnsi="Arial" w:cs="Arial"/>
          <w:sz w:val="22"/>
        </w:rPr>
        <w:instrText>neurological complications; the FACHILD study aimed to augment and expand the knowledge about the natural history of the disease and clinical outcome assessments for trials in children in FRDA.\n              \n            \n            \n              Methods\n              The study enrolled 108 individuals aged 7–18 years with a confirmed FRDA diagnosis, with visits occurring from October 2017 to November 2022 across three institutions. Several measures were introduced to minimize the impact of the COVID</w:instrText>
      </w:r>
      <w:r w:rsidR="00C25225" w:rsidRPr="006C1752">
        <w:rPr>
          <w:rFonts w:ascii="Cambria Math" w:hAnsi="Cambria Math" w:cs="Cambria Math"/>
          <w:sz w:val="22"/>
        </w:rPr>
        <w:instrText>‐</w:instrText>
      </w:r>
      <w:r w:rsidR="00C25225" w:rsidRPr="006C1752">
        <w:rPr>
          <w:rFonts w:ascii="Arial" w:hAnsi="Arial" w:cs="Arial"/>
          <w:sz w:val="22"/>
        </w:rPr>
        <w:instrText xml:space="preserve">19 pandemic, including virtual visits. Outcome measures centered on the mFARS score and its subscores, and data were analyzed using mixed models for repeated measures. For context and to avoid misinterpretation, the analysis was augmented with data from patients enrolled in the Friedreich's Ataxia Clinical Outcome Measures Study.\n            \n            \n              Results\n              Results confirmed the general usefulness of the mFARS score in children, but also highlighted issues, particularly with the upper limb subscore (FARS B). Increased variability, limited homogeneity across study subgroups, and potential training effects might limit mFARS application in clinical trials in pediatric populations.\n            \n            \n              Interpretation\n              The FARS E (Upright Stability) score might be a preferred outcome measure in this patient population.","container-title":"Annals of Clinical and Translational Neurology","DOI":"10.1002/acn3.52057","ISSN":"2328-9503, 2328-9503","journalAbbreviation":"Ann Clin Transl Neurol","language":"en","license":"All rights reserved","page":"acn3.52057","source":"DOI.org (Crossref)","title":"Evaluating mFARS in pediatric Friedreich’s ataxia: Insights from the FACHILD study","title-short":"Evaluating &lt;span style=\"font-variant","author":[{"family":"Rummey","given":"Christian"},{"family":"Perlman","given":"Susan"},{"family":"Subramony","given":"Sub. H."},{"family":"Farmer","given":"Jennifer"},{"family":"Lynch","given":"David R."}],"issued":{"date-parts":[["2024",3,31]]},"citation-key":"2024_rummey_EvaluatingMFARSPediatric"}},{"id":6690,"uris":["http://zotero.org/users/4719297/items/VZ7LAISW"],"itemData":{"id":6690,"type":"article-journal","container-title":"J Child Neurol","page":"submitted.","title":"Placeholder: Disease Progression in Children with Friedreich's Ataxia: Functional Performance and other Outcome Assessments in the FACHILD Study","author":[{"family":"Rummey","given":"Christian"},{"family":"Perlman","given":"Susan"},{"family":"Subramony","given":"Sub H."},{"family":"Corti","given":"Manuela"},{"family":"Farmer","given":"Jennifer"},{"family":"Lynch","given":"David R."}],"issued":{"date-parts":[["2024"]]},"citation-key":"rummeyPlaceholderDiseaseProgression2024"}}],"schema":"https://github.com/citation-style-language/schema/raw/master/csl-citation.json"} </w:instrText>
      </w:r>
      <w:r w:rsidR="00754CDF" w:rsidRPr="006C1752">
        <w:rPr>
          <w:rFonts w:ascii="Arial" w:hAnsi="Arial" w:cs="Arial"/>
          <w:sz w:val="22"/>
        </w:rPr>
        <w:fldChar w:fldCharType="separate"/>
      </w:r>
      <w:r w:rsidR="00C25225" w:rsidRPr="006C1752">
        <w:rPr>
          <w:rFonts w:ascii="Arial" w:hAnsi="Arial" w:cs="Arial"/>
          <w:sz w:val="22"/>
        </w:rPr>
        <w:t>(</w:t>
      </w:r>
      <w:r w:rsidR="002B0644" w:rsidRPr="006C1752">
        <w:rPr>
          <w:rFonts w:ascii="Arial" w:hAnsi="Arial" w:cs="Arial"/>
          <w:sz w:val="22"/>
        </w:rPr>
        <w:t>37-38</w:t>
      </w:r>
      <w:r w:rsidR="00754CDF" w:rsidRPr="006C1752">
        <w:rPr>
          <w:rFonts w:ascii="Arial" w:hAnsi="Arial" w:cs="Arial"/>
          <w:sz w:val="22"/>
        </w:rPr>
        <w:fldChar w:fldCharType="end"/>
      </w:r>
      <w:r w:rsidR="002B0644" w:rsidRPr="006C1752">
        <w:rPr>
          <w:rFonts w:ascii="Arial" w:hAnsi="Arial" w:cs="Arial"/>
          <w:sz w:val="22"/>
        </w:rPr>
        <w:t>)</w:t>
      </w:r>
      <w:r w:rsidR="00174DD3" w:rsidRPr="006C1752">
        <w:rPr>
          <w:rFonts w:ascii="Arial" w:hAnsi="Arial" w:cs="Arial"/>
          <w:sz w:val="22"/>
        </w:rPr>
        <w:t xml:space="preserve"> </w:t>
      </w:r>
      <w:r w:rsidR="00E25F85" w:rsidRPr="006C1752">
        <w:rPr>
          <w:rFonts w:ascii="Arial" w:hAnsi="Arial" w:cs="Arial"/>
          <w:sz w:val="22"/>
        </w:rPr>
        <w:t>and FACOMS</w:t>
      </w:r>
      <w:r w:rsidR="002B0644" w:rsidRPr="006C1752">
        <w:rPr>
          <w:rFonts w:ascii="Arial" w:hAnsi="Arial" w:cs="Arial"/>
          <w:sz w:val="22"/>
        </w:rPr>
        <w:t xml:space="preserve"> </w:t>
      </w:r>
      <w:r w:rsidR="005B759B" w:rsidRPr="006C1752">
        <w:rPr>
          <w:rFonts w:ascii="Arial" w:hAnsi="Arial" w:cs="Arial"/>
          <w:sz w:val="22"/>
        </w:rPr>
        <w:fldChar w:fldCharType="begin"/>
      </w:r>
      <w:r w:rsidR="00C25225" w:rsidRPr="006C1752">
        <w:rPr>
          <w:rFonts w:ascii="Arial" w:hAnsi="Arial" w:cs="Arial"/>
          <w:sz w:val="22"/>
        </w:rPr>
        <w:instrText xml:space="preserve"> ADDIN ZOTERO_ITEM CSL_CITATION {"citationID":"blHhI3IX","properties":{"formattedCitation":"(Patel {\\i{}et al.} 2016; Rummey {\\i{}et al.} 2022)","plainCitation":"(Patel et al. 2016; Rummey et al. 2022)","noteIndex":0},"citationItems":[{"id":644,"uris":["http://zotero.org/users/4719297/items/GG4PAR4L"],"itemData":{"id":644,"type":"article-journal","container-title":"Annals of Clinical and Translational Neurology","DOI":"10.1002/acn3.332","ISSN":"23289503","issue":"9","language":"en","page":"684-694","source":"CrossRef","title":"Progression of Friedreich ataxia: quantitative characterization over 5 years","title-short":"Progression of Friedreich ataxia","volume":"3","author":[{"family":"Patel","given":"Maya"},{"family":"Isaacs","given":"Charles J."},{"family":"Seyer","given":"Lauren"},{"family":"Brigatti","given":"Karlla"},{"family":"Gelbard","given":"Sarah"},{"family":"Strawser","given":"Cassandra"},{"family":"Foerster","given":"Debbie"},{"family":"Shinnick","given":"Julianna"},{"family":"Schadt","given":"Kimberly"},{"family":"Yiu","given":"Eppie M."},{"family":"Delatycki","given":"Martin B."},{"family":"Perlman","given":"Susan"},{"family":"Wilmot","given":"George R."},{"family":"Zesiewicz","given":"Theresa"},{"family":"Mathews","given":"Katherine"},{"family":"Gomez","given":"Christopher M."},{"family":"Yoon","given":"Grace"},{"family":"Subramony","given":"Sub H."},{"family":"Brocht","given":"Alicia"},{"family":"Farmer","given":"Jennifer"},{"family":"Lynch","given":"David R."}],"issued":{"date-parts":[["2016",9]]},"citation-key":"patelProgressionFriedreichAtaxia2016"}},{"id":1288,"uris":["http://zotero.org/users/4719297/items/E4DJV6BF"],"itemData":{"id":1288,"type":"article-journal","abstract":"Background and Objectives The understanding of the natural history of Friedreich ataxia (FRDA) has improved considerably recently, but patterns of neurologic deterioration are not fully clariﬁed, compromising the assessment of the clinical relevance of eﬀects and guidance for study design. The goal of this study was to acknowledge the broad genetic diversity of the population, especially for younger individuals, and to provide analyses stratiﬁed by age to guide population selection in future studies.","container-title":"Neurology","ISSN":"0028-3878, 1526-632X","issue":"14","journalAbbreviation":"Neurology","language":"en","license":"All rights reserved","page":"e1499-e1510","source":"DOI.org (Crossref)","title":"Natural History of Friedreich Ataxia: Heterogeneity of Neurologic Progression and Consequences for Clinical Trial Design","title-short":"Natural History of Friedreich Ataxia","volume":"99","author":[{"family":"Rummey","given":"Christian"},{"family":"Corben","given":"Louise A."},{"family":"Delatycki","given":"Martin"},{"family":"Wilmot","given":"George"},{"family":"Subramony","given":"Sub H."},{"family":"Corti","given":"Manuela"},{"family":"Bushara","given":"Khalaf"},{"family":"Duquette","given":"Antoine"},{"family":"Gomez","given":"Christopher"},{"family":"Hoyle","given":"J. Chad"},{"family":"Roxburgh","given":"Richard"},{"family":"Seeberger","given":"Lauren"},{"family":"Yoon","given":"Grace"},{"family":"Mathews","given":"Katherine"},{"family":"Zesiewicz","given":"Theresa"},{"family":"Perlman","given":"Susan"},{"family":"Lynch","given":"David R."}],"issued":{"date-parts":[["2022",10,4]]},"citation-key":"rummeyNaturalHistoryFriedreich2022"}}],"schema":"https://github.com/citation-style-language/schema/raw/master/csl-citation.json"} </w:instrText>
      </w:r>
      <w:r w:rsidR="005B759B" w:rsidRPr="006C1752">
        <w:rPr>
          <w:rFonts w:ascii="Arial" w:hAnsi="Arial" w:cs="Arial"/>
          <w:sz w:val="22"/>
        </w:rPr>
        <w:fldChar w:fldCharType="separate"/>
      </w:r>
      <w:r w:rsidR="00C25225" w:rsidRPr="006C1752">
        <w:rPr>
          <w:rFonts w:ascii="Arial" w:hAnsi="Arial" w:cs="Arial"/>
          <w:sz w:val="22"/>
        </w:rPr>
        <w:t>(</w:t>
      </w:r>
      <w:r w:rsidR="002B0644" w:rsidRPr="006C1752">
        <w:rPr>
          <w:rFonts w:ascii="Arial" w:hAnsi="Arial" w:cs="Arial"/>
          <w:sz w:val="22"/>
        </w:rPr>
        <w:t>33-36</w:t>
      </w:r>
      <w:r w:rsidR="00C25225" w:rsidRPr="006C1752">
        <w:rPr>
          <w:rFonts w:ascii="Arial" w:hAnsi="Arial" w:cs="Arial"/>
          <w:sz w:val="22"/>
        </w:rPr>
        <w:t>)</w:t>
      </w:r>
      <w:r w:rsidR="005B759B" w:rsidRPr="006C1752">
        <w:rPr>
          <w:rFonts w:ascii="Arial" w:hAnsi="Arial" w:cs="Arial"/>
          <w:sz w:val="22"/>
        </w:rPr>
        <w:fldChar w:fldCharType="end"/>
      </w:r>
      <w:r w:rsidR="005B759B" w:rsidRPr="006C1752">
        <w:rPr>
          <w:rFonts w:ascii="Arial" w:hAnsi="Arial" w:cs="Arial"/>
          <w:sz w:val="22"/>
        </w:rPr>
        <w:t xml:space="preserve"> </w:t>
      </w:r>
      <w:r w:rsidR="00536216" w:rsidRPr="006C1752">
        <w:rPr>
          <w:rFonts w:ascii="Arial" w:hAnsi="Arial" w:cs="Arial"/>
          <w:sz w:val="22"/>
        </w:rPr>
        <w:t xml:space="preserve">FXN levels were available from </w:t>
      </w:r>
      <w:r w:rsidRPr="006C1752">
        <w:rPr>
          <w:rFonts w:ascii="Arial" w:hAnsi="Arial" w:cs="Arial"/>
          <w:sz w:val="22"/>
        </w:rPr>
        <w:t>two peripheral tissues</w:t>
      </w:r>
      <w:r w:rsidR="00536216" w:rsidRPr="006C1752">
        <w:rPr>
          <w:rFonts w:ascii="Arial" w:hAnsi="Arial" w:cs="Arial"/>
          <w:sz w:val="22"/>
        </w:rPr>
        <w:t xml:space="preserve"> and</w:t>
      </w:r>
      <w:r w:rsidRPr="006C1752">
        <w:rPr>
          <w:rFonts w:ascii="Arial" w:hAnsi="Arial" w:cs="Arial"/>
          <w:sz w:val="22"/>
        </w:rPr>
        <w:t xml:space="preserve"> two different assays</w:t>
      </w:r>
      <w:r w:rsidR="00536216" w:rsidRPr="006C1752">
        <w:rPr>
          <w:rFonts w:ascii="Arial" w:hAnsi="Arial" w:cs="Arial"/>
          <w:sz w:val="22"/>
        </w:rPr>
        <w:t xml:space="preserve">, and for </w:t>
      </w:r>
      <w:r w:rsidRPr="006C1752">
        <w:rPr>
          <w:rFonts w:ascii="Arial" w:hAnsi="Arial" w:cs="Arial"/>
          <w:sz w:val="22"/>
        </w:rPr>
        <w:t>two FXN isoforms</w:t>
      </w:r>
      <w:r w:rsidR="00CA15D2" w:rsidRPr="006C1752">
        <w:rPr>
          <w:rFonts w:ascii="Arial" w:hAnsi="Arial" w:cs="Arial"/>
          <w:sz w:val="22"/>
        </w:rPr>
        <w:t xml:space="preserve"> (</w:t>
      </w:r>
      <w:r w:rsidR="001A5B21" w:rsidRPr="006C1752">
        <w:rPr>
          <w:rFonts w:ascii="Arial" w:hAnsi="Arial" w:cs="Arial"/>
          <w:sz w:val="22"/>
        </w:rPr>
        <w:t>8-13</w:t>
      </w:r>
      <w:r w:rsidR="00CA15D2" w:rsidRPr="006C1752">
        <w:rPr>
          <w:rFonts w:ascii="Arial" w:hAnsi="Arial" w:cs="Arial"/>
          <w:sz w:val="22"/>
        </w:rPr>
        <w:t>)</w:t>
      </w:r>
      <w:r w:rsidRPr="006C1752">
        <w:rPr>
          <w:rFonts w:ascii="Arial" w:hAnsi="Arial" w:cs="Arial"/>
          <w:sz w:val="22"/>
        </w:rPr>
        <w:t xml:space="preserve">. </w:t>
      </w:r>
      <w:r w:rsidR="00DD34E9" w:rsidRPr="006C1752">
        <w:rPr>
          <w:rFonts w:ascii="Arial" w:hAnsi="Arial" w:cs="Arial"/>
          <w:sz w:val="22"/>
        </w:rPr>
        <w:t xml:space="preserve">Blood samples from FACHILD were analyzed using a new LCMS </w:t>
      </w:r>
      <w:r w:rsidR="003A34D5" w:rsidRPr="006C1752">
        <w:rPr>
          <w:rFonts w:ascii="Arial" w:hAnsi="Arial" w:cs="Arial"/>
          <w:sz w:val="22"/>
        </w:rPr>
        <w:t>technology</w:t>
      </w:r>
      <w:r w:rsidR="00047C32" w:rsidRPr="006C1752">
        <w:rPr>
          <w:rFonts w:ascii="Arial" w:hAnsi="Arial" w:cs="Arial"/>
          <w:sz w:val="22"/>
        </w:rPr>
        <w:fldChar w:fldCharType="begin"/>
      </w:r>
      <w:r w:rsidR="00C25225" w:rsidRPr="006C1752">
        <w:rPr>
          <w:rFonts w:ascii="Arial" w:hAnsi="Arial" w:cs="Arial"/>
          <w:sz w:val="22"/>
        </w:rPr>
        <w:instrText xml:space="preserve"> ADDIN ZOTERO_ITEM CSL_CITATION {"citationID":"JsF1PjUF","properties":{"formattedCitation":"(Lynch {\\i{}et al.} 2024)","plainCitation":"(Lynch et al. 2024)","noteIndex":0},"citationItems":[{"id":7022,"uris":["http://zotero.org/users/4719297/items/YIWUF636"],"itemData":{"id":7022,"type":"article-journal","abstract":"Friedreich ataxia is a progressive multisystem disorder caused by deficiency of the protein frataxin; a small mitochondrial protein involved in iron sulfur cluster synthesis. Two types of frataxin exist: FXN-M, found in most cells, and FXN-E, found almost exclusively in red blood cells. Treatments in clinical trials include frataxin restoration by gene therapy, protein replacement, and epigenetic therapies, all of which necessitate sensitive assays for assessing frataxin levels.","container-title":"Journal of Neurology","DOI":"10.1007/s00415-023-12118-x","ISSN":"1432-1459","issue":"4","journalAbbreviation":"J Neurol","language":"en","page":"1844-1849","source":"Springer Link","title":"Frataxin analysis using triple quadrupole mass spectrometry: application to a large heterogeneous clinical cohort","title-short":"Frataxin analysis using triple quadrupole mass spectrometry","volume":"271","author":[{"family":"Lynch","given":"David R."},{"family":"Rojsajjakul","given":"Teerapat"},{"family":"Subramony","given":"S. H."},{"family":"Perlman","given":"Susan L."},{"family":"Keita","given":"Medina"},{"family":"Mesaros","given":"Clementina"},{"family":"Blair","given":"Ian A."}],"issued":{"date-parts":[["2024",4,1]]},"citation-key":"2024_lynch_FrataxinAnalysisUsing"}}],"schema":"https://github.com/citation-style-language/schema/raw/master/csl-citation.json"} </w:instrText>
      </w:r>
      <w:r w:rsidR="00047C32" w:rsidRPr="006C1752">
        <w:rPr>
          <w:rFonts w:ascii="Arial" w:hAnsi="Arial" w:cs="Arial"/>
          <w:sz w:val="22"/>
        </w:rPr>
        <w:fldChar w:fldCharType="separate"/>
      </w:r>
      <w:r w:rsidR="00C25225" w:rsidRPr="006C1752">
        <w:rPr>
          <w:rFonts w:ascii="Arial" w:hAnsi="Arial" w:cs="Arial"/>
          <w:sz w:val="22"/>
        </w:rPr>
        <w:t>(</w:t>
      </w:r>
      <w:r w:rsidR="00CA15D2" w:rsidRPr="006C1752">
        <w:rPr>
          <w:rFonts w:ascii="Arial" w:hAnsi="Arial" w:cs="Arial"/>
          <w:sz w:val="22"/>
        </w:rPr>
        <w:t xml:space="preserve"> </w:t>
      </w:r>
      <w:r w:rsidR="001A5B21" w:rsidRPr="006C1752">
        <w:rPr>
          <w:rFonts w:ascii="Arial" w:hAnsi="Arial" w:cs="Arial"/>
          <w:sz w:val="22"/>
        </w:rPr>
        <w:t>12)</w:t>
      </w:r>
      <w:r w:rsidR="00047C32" w:rsidRPr="006C1752">
        <w:rPr>
          <w:rFonts w:ascii="Arial" w:hAnsi="Arial" w:cs="Arial"/>
          <w:sz w:val="22"/>
        </w:rPr>
        <w:fldChar w:fldCharType="end"/>
      </w:r>
      <w:r w:rsidR="00917560" w:rsidRPr="006C1752">
        <w:rPr>
          <w:rFonts w:ascii="Arial" w:hAnsi="Arial" w:cs="Arial"/>
          <w:sz w:val="22"/>
        </w:rPr>
        <w:t xml:space="preserve">, </w:t>
      </w:r>
      <w:r w:rsidR="00CA15D2" w:rsidRPr="006C1752">
        <w:rPr>
          <w:rFonts w:ascii="Arial" w:hAnsi="Arial" w:cs="Arial"/>
          <w:sz w:val="22"/>
        </w:rPr>
        <w:t xml:space="preserve">generating </w:t>
      </w:r>
      <w:r w:rsidR="00447BE3" w:rsidRPr="006C1752">
        <w:rPr>
          <w:rFonts w:ascii="Arial" w:hAnsi="Arial" w:cs="Arial"/>
          <w:sz w:val="22"/>
        </w:rPr>
        <w:t xml:space="preserve">values for both mature FXN (FXN-M, found in most cells) and </w:t>
      </w:r>
      <w:r w:rsidR="00DD34E9" w:rsidRPr="006C1752">
        <w:rPr>
          <w:rFonts w:ascii="Arial" w:hAnsi="Arial" w:cs="Arial"/>
          <w:sz w:val="22"/>
        </w:rPr>
        <w:t>FXN-E</w:t>
      </w:r>
      <w:r w:rsidR="00447BE3" w:rsidRPr="006C1752">
        <w:rPr>
          <w:rFonts w:ascii="Arial" w:hAnsi="Arial" w:cs="Arial"/>
          <w:sz w:val="22"/>
        </w:rPr>
        <w:t xml:space="preserve"> (found almost exclusively in </w:t>
      </w:r>
      <w:r w:rsidR="00DD34E9" w:rsidRPr="006C1752">
        <w:rPr>
          <w:rFonts w:ascii="Arial" w:hAnsi="Arial" w:cs="Arial"/>
          <w:sz w:val="22"/>
        </w:rPr>
        <w:t>erythrocytes). FACOMS samples (blood and buccal swabs) were analyzed using a lateral flow</w:t>
      </w:r>
      <w:r w:rsidR="00047C32" w:rsidRPr="006C1752">
        <w:rPr>
          <w:rFonts w:ascii="Arial" w:hAnsi="Arial" w:cs="Arial"/>
          <w:sz w:val="22"/>
        </w:rPr>
        <w:t xml:space="preserve"> (‘dipstick’)</w:t>
      </w:r>
      <w:r w:rsidR="00DD34E9" w:rsidRPr="006C1752">
        <w:rPr>
          <w:rFonts w:ascii="Arial" w:hAnsi="Arial" w:cs="Arial"/>
          <w:sz w:val="22"/>
        </w:rPr>
        <w:t xml:space="preserve"> immunoassay</w:t>
      </w:r>
      <w:r w:rsidR="00047C32" w:rsidRPr="006C1752">
        <w:rPr>
          <w:rFonts w:ascii="Arial" w:hAnsi="Arial" w:cs="Arial"/>
          <w:sz w:val="22"/>
        </w:rPr>
        <w:t>,</w:t>
      </w:r>
      <w:r w:rsidR="00CA15D2" w:rsidRPr="006C1752" w:rsidDel="00CA15D2">
        <w:rPr>
          <w:rFonts w:ascii="Arial" w:hAnsi="Arial" w:cs="Arial"/>
          <w:sz w:val="22"/>
        </w:rPr>
        <w:t xml:space="preserve"> </w:t>
      </w:r>
      <w:r w:rsidR="00047C32" w:rsidRPr="006C1752">
        <w:rPr>
          <w:rFonts w:ascii="Arial" w:hAnsi="Arial" w:cs="Arial"/>
          <w:sz w:val="22"/>
        </w:rPr>
        <w:fldChar w:fldCharType="begin"/>
      </w:r>
      <w:r w:rsidR="00C25225" w:rsidRPr="006C1752">
        <w:rPr>
          <w:rFonts w:ascii="Arial" w:hAnsi="Arial" w:cs="Arial"/>
          <w:sz w:val="22"/>
        </w:rPr>
        <w:instrText xml:space="preserve"> ADDIN ZOTERO_ITEM CSL_CITATION {"citationID":"q6ZSjZiK","properties":{"formattedCitation":"(Lazaropoulos {\\i{}et al.} 2015)","plainCitation":"(Lazaropoulos et al. 2015)","noteIndex":0},"citationItems":[{"id":945,"uris":["http://zotero.org/users/4719297/items/2J9EQD4I"],"itemData":{"id":945,"type":"article-journal","abstract":"Objective: Friedreich ataxia (FRDA) is an autosomal recessive ataxia resulting from mutations in the frataxin gene (FXN). Such mutations, usually expanded guanine–adenine–adenine (GAA) repeats, give rise to decreased levels of frataxin protein in both affected and unaffected tissues. The goal was to understand the relationship of frataxin levels in peripheral tissues to disease status. Methods: Frataxin levels were measured in buccal cells and blood, and analyzed in relation to disease features. Site-directed mutant frataxin was also transfected into human embryonic kidney cells to model results from speciﬁc point mutations. Results: There was no evidence for change in frataxin levels over time with repeated measures analysis, although linear regression analysis of cross-sectional data predicted a small increase over decades. GAA repeat length predicted frataxin levels in both tissues, and frataxin levels themselves predicted neurological ratings (accounting for age). Compound heterozygous patients for a GAA expansion and a point mutation in FXN generally had lower levels of frataxin than those homozygous for the presence of two GAA repeat expansions, though levels varied dramatically between tissues in some compound heterozygotes for point mutations. The G130V mutation led to decreased levels of frataxin in vitro as well as in vivo, while the R165C mutation produced normal immunoreactive levels of frataxin both in vitro and in vivo. Start codon mutations led to low levels of frataxin in buccal cells but preserved immunoreactive frataxin levels in blood. Interpretation: The present data show that peripheral frataxin levels reﬂect disease features in FRDA, but emphasize the need for interpretation of such levels in the context of speciﬁc mutations.","container-title":"Annals of Clinical and Translational Neurology","DOI":"10.1002/acn3.225","ISSN":"2328-9503, 2328-9503","issue":"8","journalAbbreviation":"Ann Clin Transl Neurol","language":"en","page":"831-842","source":"DOI.org (Crossref)","title":"Frataxin levels in peripheral tissue in Friedreich ataxia","volume":"2","author":[{"family":"Lazaropoulos","given":"Michael"},{"family":"Dong","given":"Yina"},{"family":"Clark","given":"Elisia"},{"family":"Greeley","given":"Nathaniel R."},{"family":"Seyer","given":"Lauren A."},{"family":"Brigatti","given":"Karlla W."},{"family":"Christie","given":"Carlton"},{"family":"Perlman","given":"Susan L."},{"family":"Wilmot","given":"George R."},{"family":"Gomez","given":"Christoper M."},{"family":"Mathews","given":"Katherine D."},{"family":"Yoon","given":"Grace"},{"family":"Zesiewicz","given":"Theresa"},{"family":"Hoyle","given":"Chad"},{"family":"Subramony","given":"Sub H."},{"family":"Brocht","given":"Alicia F."},{"family":"Farmer","given":"Jennifer M."},{"family":"Wilson","given":"Robert B."},{"family":"Deutsch","given":"Eric C."},{"family":"Lynch","given":"David R."}],"issued":{"date-parts":[["2015",8]]},"citation-key":"2015_lazaropoulos_FrataxinLevelsPeripheral"}}],"schema":"https://github.com/citation-style-language/schema/raw/master/csl-citation.json"} </w:instrText>
      </w:r>
      <w:r w:rsidR="00047C32" w:rsidRPr="006C1752">
        <w:rPr>
          <w:rFonts w:ascii="Arial" w:hAnsi="Arial" w:cs="Arial"/>
          <w:sz w:val="22"/>
        </w:rPr>
        <w:fldChar w:fldCharType="separate"/>
      </w:r>
      <w:r w:rsidR="00C25225" w:rsidRPr="006C1752">
        <w:rPr>
          <w:rFonts w:ascii="Arial" w:hAnsi="Arial" w:cs="Arial"/>
          <w:sz w:val="22"/>
        </w:rPr>
        <w:t xml:space="preserve">(Lazaropoulos </w:t>
      </w:r>
      <w:r w:rsidR="00C25225" w:rsidRPr="006C1752">
        <w:rPr>
          <w:rFonts w:ascii="Arial" w:hAnsi="Arial" w:cs="Arial"/>
          <w:i/>
          <w:iCs/>
          <w:sz w:val="22"/>
        </w:rPr>
        <w:t>et al.</w:t>
      </w:r>
      <w:r w:rsidR="00C25225" w:rsidRPr="006C1752">
        <w:rPr>
          <w:rFonts w:ascii="Arial" w:hAnsi="Arial" w:cs="Arial"/>
          <w:sz w:val="22"/>
        </w:rPr>
        <w:t xml:space="preserve"> 2015)</w:t>
      </w:r>
      <w:r w:rsidR="00047C32" w:rsidRPr="006C1752">
        <w:rPr>
          <w:rFonts w:ascii="Arial" w:hAnsi="Arial" w:cs="Arial"/>
          <w:sz w:val="22"/>
        </w:rPr>
        <w:fldChar w:fldCharType="end"/>
      </w:r>
      <w:r w:rsidR="00DD34E9" w:rsidRPr="006C1752">
        <w:rPr>
          <w:rFonts w:ascii="Arial" w:hAnsi="Arial" w:cs="Arial"/>
          <w:sz w:val="22"/>
        </w:rPr>
        <w:t>.</w:t>
      </w:r>
      <w:r w:rsidR="00CA15D2" w:rsidRPr="006C1752">
        <w:rPr>
          <w:rFonts w:ascii="Arial" w:hAnsi="Arial" w:cs="Arial"/>
          <w:sz w:val="22"/>
        </w:rPr>
        <w:t xml:space="preserve"> The present data </w:t>
      </w:r>
      <w:proofErr w:type="gramStart"/>
      <w:r w:rsidR="00CA15D2" w:rsidRPr="006C1752">
        <w:rPr>
          <w:rFonts w:ascii="Arial" w:hAnsi="Arial" w:cs="Arial"/>
          <w:sz w:val="22"/>
        </w:rPr>
        <w:t>include</w:t>
      </w:r>
      <w:proofErr w:type="gramEnd"/>
      <w:r w:rsidR="00CA15D2" w:rsidRPr="006C1752">
        <w:rPr>
          <w:rFonts w:ascii="Arial" w:hAnsi="Arial" w:cs="Arial"/>
          <w:sz w:val="22"/>
        </w:rPr>
        <w:t xml:space="preserve"> expanded samples sizes from </w:t>
      </w:r>
      <w:proofErr w:type="gramStart"/>
      <w:r w:rsidR="007D53E4" w:rsidRPr="006C1752">
        <w:rPr>
          <w:rFonts w:ascii="Arial" w:hAnsi="Arial" w:cs="Arial"/>
          <w:sz w:val="22"/>
        </w:rPr>
        <w:t>those</w:t>
      </w:r>
      <w:r w:rsidR="00CA15D2" w:rsidRPr="006C1752">
        <w:rPr>
          <w:rFonts w:ascii="Arial" w:hAnsi="Arial" w:cs="Arial"/>
          <w:sz w:val="22"/>
        </w:rPr>
        <w:t xml:space="preserve">  previously</w:t>
      </w:r>
      <w:proofErr w:type="gramEnd"/>
      <w:r w:rsidR="00CA15D2" w:rsidRPr="006C1752">
        <w:rPr>
          <w:rFonts w:ascii="Arial" w:hAnsi="Arial" w:cs="Arial"/>
          <w:sz w:val="22"/>
        </w:rPr>
        <w:t xml:space="preserve"> published </w:t>
      </w:r>
      <w:r w:rsidR="001A5B21" w:rsidRPr="006C1752">
        <w:rPr>
          <w:rFonts w:ascii="Arial" w:hAnsi="Arial" w:cs="Arial"/>
          <w:sz w:val="22"/>
        </w:rPr>
        <w:t>(</w:t>
      </w:r>
      <w:r w:rsidR="00CA15D2" w:rsidRPr="006C1752">
        <w:rPr>
          <w:rFonts w:ascii="Arial" w:hAnsi="Arial" w:cs="Arial"/>
          <w:sz w:val="22"/>
        </w:rPr>
        <w:t xml:space="preserve">n=87 </w:t>
      </w:r>
      <w:r w:rsidR="007D53E4" w:rsidRPr="006C1752">
        <w:rPr>
          <w:rFonts w:ascii="Arial" w:hAnsi="Arial" w:cs="Arial"/>
          <w:sz w:val="22"/>
        </w:rPr>
        <w:t>pediatric</w:t>
      </w:r>
      <w:r w:rsidR="00CA15D2" w:rsidRPr="006C1752">
        <w:rPr>
          <w:rFonts w:ascii="Arial" w:hAnsi="Arial" w:cs="Arial"/>
          <w:sz w:val="22"/>
        </w:rPr>
        <w:t xml:space="preserve"> </w:t>
      </w:r>
      <w:r w:rsidR="007D53E4" w:rsidRPr="006C1752">
        <w:rPr>
          <w:rFonts w:ascii="Arial" w:hAnsi="Arial" w:cs="Arial"/>
          <w:sz w:val="22"/>
        </w:rPr>
        <w:t>patients</w:t>
      </w:r>
      <w:r w:rsidR="00CA15D2" w:rsidRPr="006C1752">
        <w:rPr>
          <w:rFonts w:ascii="Arial" w:hAnsi="Arial" w:cs="Arial"/>
          <w:sz w:val="22"/>
        </w:rPr>
        <w:t xml:space="preserve"> in FACHILD, n=428 blood samples and 532 buccal swabs in FACOMS</w:t>
      </w:r>
      <w:r w:rsidR="001A5B21" w:rsidRPr="006C1752">
        <w:rPr>
          <w:rFonts w:ascii="Arial" w:hAnsi="Arial" w:cs="Arial"/>
          <w:sz w:val="22"/>
        </w:rPr>
        <w:t>)</w:t>
      </w:r>
      <w:r w:rsidR="00CA15D2" w:rsidRPr="006C1752">
        <w:rPr>
          <w:rFonts w:ascii="Arial" w:hAnsi="Arial" w:cs="Arial"/>
          <w:sz w:val="22"/>
        </w:rPr>
        <w:t xml:space="preserve">. Results are reported as absolute values (ng/ml) for LCMS </w:t>
      </w:r>
      <w:proofErr w:type="gramStart"/>
      <w:r w:rsidR="00CA15D2" w:rsidRPr="006C1752">
        <w:rPr>
          <w:rFonts w:ascii="Arial" w:hAnsi="Arial" w:cs="Arial"/>
          <w:sz w:val="22"/>
        </w:rPr>
        <w:t>assays</w:t>
      </w:r>
      <w:proofErr w:type="gramEnd"/>
      <w:r w:rsidR="00CA15D2" w:rsidRPr="006C1752">
        <w:rPr>
          <w:rFonts w:ascii="Arial" w:hAnsi="Arial" w:cs="Arial"/>
          <w:sz w:val="22"/>
        </w:rPr>
        <w:t xml:space="preserve"> and relative values </w:t>
      </w:r>
      <w:proofErr w:type="gramStart"/>
      <w:r w:rsidR="00CA15D2" w:rsidRPr="006C1752">
        <w:rPr>
          <w:rFonts w:ascii="Arial" w:hAnsi="Arial" w:cs="Arial"/>
          <w:sz w:val="22"/>
        </w:rPr>
        <w:t>( %</w:t>
      </w:r>
      <w:proofErr w:type="gramEnd"/>
      <w:r w:rsidR="00CA15D2" w:rsidRPr="006C1752">
        <w:rPr>
          <w:rFonts w:ascii="Arial" w:hAnsi="Arial" w:cs="Arial"/>
          <w:sz w:val="22"/>
        </w:rPr>
        <w:t xml:space="preserve"> control) for lateral flow assays</w:t>
      </w:r>
      <w:r w:rsidR="001A5B21" w:rsidRPr="006C1752">
        <w:rPr>
          <w:rFonts w:ascii="Arial" w:hAnsi="Arial" w:cs="Arial"/>
          <w:sz w:val="22"/>
        </w:rPr>
        <w:t xml:space="preserve"> (8-13).</w:t>
      </w:r>
    </w:p>
    <w:p w14:paraId="1A862010" w14:textId="77777777" w:rsidR="001A5B21" w:rsidRPr="006C1752" w:rsidRDefault="001A5B21" w:rsidP="006D7EAF">
      <w:pPr>
        <w:spacing w:after="0"/>
        <w:ind w:firstLine="0"/>
        <w:rPr>
          <w:rFonts w:ascii="Arial" w:hAnsi="Arial" w:cs="Arial"/>
          <w:sz w:val="22"/>
        </w:rPr>
      </w:pPr>
    </w:p>
    <w:p w14:paraId="52577861" w14:textId="77777777" w:rsidR="00FF4AE0" w:rsidRPr="006C1752" w:rsidRDefault="00FF4AE0" w:rsidP="006D7EAF">
      <w:pPr>
        <w:spacing w:after="0"/>
        <w:ind w:firstLine="0"/>
        <w:rPr>
          <w:rFonts w:ascii="Arial" w:hAnsi="Arial" w:cs="Arial"/>
          <w:sz w:val="22"/>
        </w:rPr>
      </w:pPr>
      <w:r w:rsidRPr="006C1752">
        <w:rPr>
          <w:rFonts w:ascii="Arial" w:hAnsi="Arial" w:cs="Arial"/>
          <w:sz w:val="22"/>
        </w:rPr>
        <w:t>Two frataxin (FXN) datasets were available from two Friedreich's ataxia (FRDA) natural history studies (</w:t>
      </w:r>
      <w:r w:rsidRPr="006C1752">
        <w:rPr>
          <w:rFonts w:ascii="Arial" w:hAnsi="Arial" w:cs="Arial"/>
          <w:b/>
          <w:bCs/>
          <w:sz w:val="22"/>
        </w:rPr>
        <w:t>Table 1</w:t>
      </w:r>
      <w:r w:rsidRPr="006C1752">
        <w:rPr>
          <w:rFonts w:ascii="Arial" w:hAnsi="Arial" w:cs="Arial"/>
          <w:sz w:val="22"/>
        </w:rPr>
        <w:t xml:space="preserve">). All datasets included controls, carriers and patients. </w:t>
      </w:r>
    </w:p>
    <w:p w14:paraId="2A7D2FAD" w14:textId="77777777" w:rsidR="001A5B21" w:rsidRPr="006C1752" w:rsidRDefault="001A5B21" w:rsidP="006D7EAF">
      <w:pPr>
        <w:spacing w:after="0"/>
        <w:ind w:firstLine="0"/>
        <w:rPr>
          <w:rFonts w:ascii="Arial" w:hAnsi="Arial" w:cs="Arial"/>
          <w:sz w:val="22"/>
        </w:rPr>
      </w:pPr>
    </w:p>
    <w:p w14:paraId="60E7DC8F" w14:textId="5823DD1A" w:rsidR="00CA15D2" w:rsidRPr="006C1752" w:rsidRDefault="00CA15D2" w:rsidP="006D7EAF">
      <w:pPr>
        <w:spacing w:after="0"/>
        <w:ind w:firstLine="0"/>
        <w:contextualSpacing/>
        <w:rPr>
          <w:rFonts w:ascii="Arial" w:hAnsi="Arial" w:cs="Arial"/>
          <w:sz w:val="22"/>
        </w:rPr>
      </w:pPr>
      <w:r w:rsidRPr="006C1752">
        <w:rPr>
          <w:rFonts w:ascii="Arial" w:hAnsi="Arial" w:cs="Arial"/>
          <w:sz w:val="22"/>
        </w:rPr>
        <w:t>Data analysis</w:t>
      </w:r>
      <w:r w:rsidR="007B57EA" w:rsidRPr="006C1752">
        <w:rPr>
          <w:rFonts w:ascii="Arial" w:hAnsi="Arial" w:cs="Arial"/>
          <w:sz w:val="22"/>
        </w:rPr>
        <w:t>:</w:t>
      </w:r>
      <w:r w:rsidRPr="006C1752">
        <w:rPr>
          <w:rFonts w:ascii="Arial" w:hAnsi="Arial" w:cs="Arial"/>
          <w:sz w:val="22"/>
        </w:rPr>
        <w:t xml:space="preserve"> In each dataset, we also compared FXN levels between controls, carriers and patients and correlated </w:t>
      </w:r>
      <w:r w:rsidR="007D53E4" w:rsidRPr="006C1752">
        <w:rPr>
          <w:rFonts w:ascii="Arial" w:hAnsi="Arial" w:cs="Arial"/>
          <w:sz w:val="22"/>
        </w:rPr>
        <w:t>frataxin</w:t>
      </w:r>
      <w:r w:rsidRPr="006C1752">
        <w:rPr>
          <w:rFonts w:ascii="Arial" w:hAnsi="Arial" w:cs="Arial"/>
          <w:sz w:val="22"/>
        </w:rPr>
        <w:t xml:space="preserve"> values with length of  the repeat expansion, (GAA1), age of onset AOO and FXN levels.  Predictive capabilities of Frataxin levels were compared with the  same values from Age of Onset, and the shorter triplet repeat expansion (GAA1).  </w:t>
      </w:r>
    </w:p>
    <w:p w14:paraId="0B4C3FDD" w14:textId="77777777" w:rsidR="007B777A" w:rsidRPr="006C1752" w:rsidRDefault="007B777A" w:rsidP="006D7EAF">
      <w:pPr>
        <w:spacing w:after="0"/>
        <w:ind w:firstLine="0"/>
        <w:rPr>
          <w:rFonts w:ascii="Arial" w:hAnsi="Arial" w:cs="Arial"/>
          <w:sz w:val="22"/>
        </w:rPr>
      </w:pPr>
      <w:r w:rsidRPr="006C1752">
        <w:rPr>
          <w:rFonts w:ascii="Arial" w:hAnsi="Arial" w:cs="Arial"/>
          <w:sz w:val="22"/>
        </w:rPr>
        <w:t>To examine the relationship between long-term clinical progression and FXN levels, two approaches were used (FXN levels were always analyzed on a log scale):</w:t>
      </w:r>
    </w:p>
    <w:p w14:paraId="073AC819" w14:textId="77777777" w:rsidR="007B777A" w:rsidRPr="006C1752" w:rsidRDefault="007B777A" w:rsidP="006D7EAF">
      <w:pPr>
        <w:numPr>
          <w:ilvl w:val="0"/>
          <w:numId w:val="25"/>
        </w:numPr>
        <w:spacing w:after="0"/>
        <w:ind w:left="0" w:firstLine="0"/>
        <w:rPr>
          <w:rFonts w:ascii="Arial" w:hAnsi="Arial" w:cs="Arial"/>
          <w:sz w:val="22"/>
        </w:rPr>
      </w:pPr>
      <w:r w:rsidRPr="006C1752">
        <w:rPr>
          <w:rFonts w:ascii="Arial" w:hAnsi="Arial" w:cs="Arial"/>
          <w:sz w:val="22"/>
        </w:rPr>
        <w:t>Age at loss of ambulation (LoA) was analyzed using cox proportional hazard models.</w:t>
      </w:r>
    </w:p>
    <w:p w14:paraId="751B0D25" w14:textId="77777777" w:rsidR="007B777A" w:rsidRPr="006C1752" w:rsidRDefault="007B777A" w:rsidP="006D7EAF">
      <w:pPr>
        <w:numPr>
          <w:ilvl w:val="0"/>
          <w:numId w:val="25"/>
        </w:numPr>
        <w:spacing w:after="0"/>
        <w:ind w:left="0" w:firstLine="0"/>
        <w:rPr>
          <w:rFonts w:ascii="Arial" w:hAnsi="Arial" w:cs="Arial"/>
          <w:sz w:val="22"/>
        </w:rPr>
      </w:pPr>
      <w:r w:rsidRPr="006C1752">
        <w:rPr>
          <w:rFonts w:ascii="Arial" w:hAnsi="Arial" w:cs="Arial"/>
          <w:sz w:val="22"/>
        </w:rPr>
        <w:t>Progression of mFARS and Upright Stability was modeled using linear mixed-effects models within the FA-COMS and FA-CHILD natural history studies.</w:t>
      </w:r>
    </w:p>
    <w:p w14:paraId="5DA6B590" w14:textId="77777777" w:rsidR="00CA15D2" w:rsidRPr="006C1752" w:rsidRDefault="00CA15D2" w:rsidP="006D7EAF">
      <w:pPr>
        <w:spacing w:after="0"/>
        <w:ind w:firstLine="0"/>
        <w:rPr>
          <w:rFonts w:ascii="Arial" w:hAnsi="Arial" w:cs="Arial"/>
          <w:sz w:val="22"/>
        </w:rPr>
      </w:pPr>
    </w:p>
    <w:p w14:paraId="4770714B" w14:textId="77777777" w:rsidR="007B777A" w:rsidRPr="006C1752" w:rsidRDefault="007B777A" w:rsidP="006D7EAF">
      <w:pPr>
        <w:spacing w:after="0"/>
        <w:ind w:firstLine="0"/>
        <w:rPr>
          <w:rFonts w:ascii="Arial" w:hAnsi="Arial" w:cs="Arial"/>
          <w:sz w:val="22"/>
        </w:rPr>
      </w:pPr>
    </w:p>
    <w:p w14:paraId="7262D578" w14:textId="77777777" w:rsidR="007B777A" w:rsidRPr="006C1752" w:rsidRDefault="007B777A" w:rsidP="006D7EAF">
      <w:pPr>
        <w:spacing w:after="0"/>
        <w:ind w:firstLine="0"/>
        <w:rPr>
          <w:rFonts w:ascii="Arial" w:hAnsi="Arial" w:cs="Arial"/>
          <w:sz w:val="22"/>
        </w:rPr>
      </w:pPr>
    </w:p>
    <w:p w14:paraId="3E106C4F" w14:textId="77777777" w:rsidR="007B777A" w:rsidRPr="006C1752" w:rsidRDefault="007B777A" w:rsidP="006D7EAF">
      <w:pPr>
        <w:spacing w:after="0"/>
        <w:ind w:firstLine="0"/>
        <w:rPr>
          <w:rFonts w:ascii="Arial" w:hAnsi="Arial" w:cs="Arial"/>
          <w:sz w:val="22"/>
        </w:rPr>
      </w:pPr>
    </w:p>
    <w:p w14:paraId="37CA7541" w14:textId="77777777" w:rsidR="006A325B" w:rsidRPr="006C1752" w:rsidRDefault="006A325B" w:rsidP="006D7EAF">
      <w:pPr>
        <w:spacing w:after="0"/>
        <w:ind w:firstLine="0"/>
        <w:rPr>
          <w:rFonts w:ascii="Arial" w:hAnsi="Arial" w:cs="Arial"/>
          <w:b/>
          <w:sz w:val="22"/>
        </w:rPr>
      </w:pPr>
    </w:p>
    <w:p w14:paraId="102D15C3" w14:textId="77777777" w:rsidR="00841819" w:rsidRPr="006C1752" w:rsidRDefault="00841819" w:rsidP="006D7EAF">
      <w:pPr>
        <w:pStyle w:val="Heading1"/>
        <w:spacing w:before="0" w:after="0" w:line="480" w:lineRule="auto"/>
        <w:ind w:firstLine="0"/>
        <w:jc w:val="both"/>
        <w:rPr>
          <w:rFonts w:ascii="Arial" w:hAnsi="Arial" w:cs="Arial"/>
          <w:sz w:val="22"/>
          <w:szCs w:val="22"/>
        </w:rPr>
      </w:pPr>
      <w:r w:rsidRPr="006C1752">
        <w:rPr>
          <w:rFonts w:ascii="Arial" w:hAnsi="Arial" w:cs="Arial"/>
          <w:sz w:val="22"/>
          <w:szCs w:val="22"/>
        </w:rPr>
        <w:lastRenderedPageBreak/>
        <w:t>Results</w:t>
      </w:r>
    </w:p>
    <w:p w14:paraId="2FBC3CEF" w14:textId="467E55F7" w:rsidR="00F51288" w:rsidRPr="006C1752" w:rsidRDefault="00F47B3B" w:rsidP="006D7EAF">
      <w:pPr>
        <w:spacing w:after="0"/>
        <w:ind w:firstLine="0"/>
        <w:rPr>
          <w:rFonts w:ascii="Arial" w:hAnsi="Arial" w:cs="Arial"/>
          <w:sz w:val="22"/>
        </w:rPr>
      </w:pPr>
      <w:r w:rsidRPr="006C1752">
        <w:rPr>
          <w:rFonts w:ascii="Arial" w:hAnsi="Arial" w:cs="Arial"/>
          <w:sz w:val="22"/>
        </w:rPr>
        <w:t>D</w:t>
      </w:r>
      <w:r w:rsidR="00841819" w:rsidRPr="006C1752">
        <w:rPr>
          <w:rFonts w:ascii="Arial" w:hAnsi="Arial" w:cs="Arial"/>
          <w:sz w:val="22"/>
        </w:rPr>
        <w:t>ata from 87 FACHILD patients</w:t>
      </w:r>
      <w:r w:rsidR="003D261A" w:rsidRPr="006C1752">
        <w:rPr>
          <w:rFonts w:ascii="Arial" w:hAnsi="Arial" w:cs="Arial"/>
          <w:sz w:val="22"/>
        </w:rPr>
        <w:t>,</w:t>
      </w:r>
      <w:r w:rsidR="008170B2" w:rsidRPr="006C1752">
        <w:rPr>
          <w:rFonts w:ascii="Arial" w:hAnsi="Arial" w:cs="Arial"/>
          <w:sz w:val="22"/>
        </w:rPr>
        <w:t xml:space="preserve"> xxx FACOMS patients ( assayed by mass spectrometry)</w:t>
      </w:r>
      <w:r w:rsidR="00841819" w:rsidRPr="006C1752">
        <w:rPr>
          <w:rFonts w:ascii="Arial" w:hAnsi="Arial" w:cs="Arial"/>
          <w:sz w:val="22"/>
        </w:rPr>
        <w:t>,</w:t>
      </w:r>
      <w:r w:rsidR="008170B2" w:rsidRPr="006C1752">
        <w:rPr>
          <w:rFonts w:ascii="Arial" w:hAnsi="Arial" w:cs="Arial"/>
          <w:sz w:val="22"/>
        </w:rPr>
        <w:t xml:space="preserve"> </w:t>
      </w:r>
      <w:r w:rsidR="00841819" w:rsidRPr="006C1752">
        <w:rPr>
          <w:rFonts w:ascii="Arial" w:hAnsi="Arial" w:cs="Arial"/>
          <w:sz w:val="22"/>
        </w:rPr>
        <w:t>and 428/532 FACOMS participants (blood samples/buccal swabs</w:t>
      </w:r>
      <w:r w:rsidR="008170B2" w:rsidRPr="006C1752">
        <w:rPr>
          <w:rFonts w:ascii="Arial" w:hAnsi="Arial" w:cs="Arial"/>
          <w:sz w:val="22"/>
        </w:rPr>
        <w:t xml:space="preserve"> assayed by lateral flow assay</w:t>
      </w:r>
      <w:r w:rsidR="00841819" w:rsidRPr="006C1752">
        <w:rPr>
          <w:rFonts w:ascii="Arial" w:hAnsi="Arial" w:cs="Arial"/>
          <w:sz w:val="22"/>
        </w:rPr>
        <w:t>) were available.</w:t>
      </w:r>
      <w:r w:rsidR="003D261A" w:rsidRPr="006C1752">
        <w:rPr>
          <w:rFonts w:ascii="Arial" w:hAnsi="Arial" w:cs="Arial"/>
          <w:sz w:val="22"/>
        </w:rPr>
        <w:t xml:space="preserve"> In general, the demographics of the present cohorts match those from previous large studies</w:t>
      </w:r>
      <w:r w:rsidR="001A5B21" w:rsidRPr="006C1752">
        <w:rPr>
          <w:rFonts w:ascii="Arial" w:hAnsi="Arial" w:cs="Arial"/>
          <w:sz w:val="22"/>
        </w:rPr>
        <w:t xml:space="preserve"> (33-38).</w:t>
      </w:r>
    </w:p>
    <w:p w14:paraId="69E7F3A4" w14:textId="77777777" w:rsidR="005D7594" w:rsidRPr="006C1752" w:rsidRDefault="005D7594" w:rsidP="006D7EAF">
      <w:pPr>
        <w:pStyle w:val="ListParagraph"/>
        <w:numPr>
          <w:ilvl w:val="0"/>
          <w:numId w:val="0"/>
        </w:numPr>
        <w:spacing w:before="0" w:after="0" w:line="480" w:lineRule="auto"/>
        <w:contextualSpacing/>
        <w:rPr>
          <w:rFonts w:ascii="Arial" w:hAnsi="Arial" w:cs="Arial"/>
          <w:sz w:val="22"/>
        </w:rPr>
      </w:pPr>
    </w:p>
    <w:p w14:paraId="1B432D8B" w14:textId="1916CB59" w:rsidR="00ED666C" w:rsidRPr="006C1752" w:rsidRDefault="001D61FB" w:rsidP="00454AC4">
      <w:pPr>
        <w:pStyle w:val="ListParagraph"/>
        <w:numPr>
          <w:ilvl w:val="0"/>
          <w:numId w:val="0"/>
        </w:numPr>
        <w:spacing w:before="0" w:after="0" w:line="480" w:lineRule="auto"/>
        <w:contextualSpacing/>
        <w:rPr>
          <w:rFonts w:ascii="Arial" w:hAnsi="Arial" w:cs="Arial"/>
          <w:sz w:val="22"/>
        </w:rPr>
      </w:pPr>
      <w:r w:rsidRPr="006C1752">
        <w:rPr>
          <w:rFonts w:ascii="Arial" w:hAnsi="Arial" w:cs="Arial"/>
          <w:sz w:val="22"/>
        </w:rPr>
        <w:t>A</w:t>
      </w:r>
      <w:r w:rsidR="001A5B21" w:rsidRPr="006C1752">
        <w:rPr>
          <w:rFonts w:ascii="Arial" w:hAnsi="Arial" w:cs="Arial"/>
          <w:sz w:val="22"/>
        </w:rPr>
        <w:t>s</w:t>
      </w:r>
      <w:r w:rsidRPr="006C1752">
        <w:rPr>
          <w:rFonts w:ascii="Arial" w:hAnsi="Arial" w:cs="Arial"/>
          <w:sz w:val="22"/>
        </w:rPr>
        <w:t xml:space="preserve"> shown in previous studies using </w:t>
      </w:r>
      <w:r w:rsidR="005D7594" w:rsidRPr="006C1752">
        <w:rPr>
          <w:rFonts w:ascii="Arial" w:hAnsi="Arial" w:cs="Arial"/>
          <w:sz w:val="22"/>
        </w:rPr>
        <w:t xml:space="preserve">smaller versions of </w:t>
      </w:r>
      <w:r w:rsidRPr="006C1752">
        <w:rPr>
          <w:rFonts w:ascii="Arial" w:hAnsi="Arial" w:cs="Arial"/>
          <w:sz w:val="22"/>
        </w:rPr>
        <w:t>the present cohorts</w:t>
      </w:r>
      <w:ins w:id="43" w:author="Lynch, David" w:date="2025-06-24T08:29:00Z">
        <w:r w:rsidR="00CC27B5">
          <w:rPr>
            <w:rFonts w:ascii="Arial" w:hAnsi="Arial" w:cs="Arial"/>
            <w:sz w:val="22"/>
          </w:rPr>
          <w:t>,</w:t>
        </w:r>
      </w:ins>
      <w:r w:rsidRPr="006C1752">
        <w:rPr>
          <w:rFonts w:ascii="Arial" w:hAnsi="Arial" w:cs="Arial"/>
          <w:sz w:val="22"/>
        </w:rPr>
        <w:t xml:space="preserve"> </w:t>
      </w:r>
      <w:r w:rsidR="005D7594" w:rsidRPr="006C1752">
        <w:rPr>
          <w:rFonts w:ascii="Arial" w:hAnsi="Arial" w:cs="Arial"/>
          <w:sz w:val="22"/>
        </w:rPr>
        <w:t>p</w:t>
      </w:r>
      <w:r w:rsidRPr="006C1752">
        <w:rPr>
          <w:rFonts w:ascii="Arial" w:hAnsi="Arial" w:cs="Arial"/>
          <w:sz w:val="22"/>
        </w:rPr>
        <w:t>atients</w:t>
      </w:r>
      <w:r w:rsidR="00841819" w:rsidRPr="006C1752">
        <w:rPr>
          <w:rFonts w:ascii="Arial" w:hAnsi="Arial" w:cs="Arial"/>
          <w:sz w:val="22"/>
        </w:rPr>
        <w:t xml:space="preserve"> showed </w:t>
      </w:r>
      <w:r w:rsidR="008170B2" w:rsidRPr="006C1752">
        <w:rPr>
          <w:rFonts w:ascii="Arial" w:hAnsi="Arial" w:cs="Arial"/>
          <w:sz w:val="22"/>
        </w:rPr>
        <w:t xml:space="preserve">mean </w:t>
      </w:r>
      <w:r w:rsidR="00841819" w:rsidRPr="006C1752">
        <w:rPr>
          <w:rFonts w:ascii="Arial" w:hAnsi="Arial" w:cs="Arial"/>
          <w:sz w:val="22"/>
        </w:rPr>
        <w:t xml:space="preserve">relative </w:t>
      </w:r>
      <w:r w:rsidR="00841819" w:rsidRPr="00E71880">
        <w:rPr>
          <w:rFonts w:ascii="Arial" w:hAnsi="Arial" w:cs="Arial"/>
          <w:sz w:val="22"/>
          <w:highlight w:val="yellow"/>
          <w:rPrChange w:id="44" w:author="Christian Rummey [2]" w:date="2025-07-07T09:26:00Z" w16du:dateUtc="2025-07-07T07:26:00Z">
            <w:rPr>
              <w:rFonts w:ascii="Arial" w:hAnsi="Arial" w:cs="Arial"/>
              <w:sz w:val="22"/>
            </w:rPr>
          </w:rPrChange>
        </w:rPr>
        <w:t>frataxin levels of 15%-25%, while carriers had 50%-80% of control levels</w:t>
      </w:r>
      <w:r w:rsidR="005D7594" w:rsidRPr="006C1752">
        <w:rPr>
          <w:rFonts w:ascii="Arial" w:hAnsi="Arial" w:cs="Arial"/>
          <w:sz w:val="22"/>
        </w:rPr>
        <w:t xml:space="preserve"> (</w:t>
      </w:r>
      <w:r w:rsidR="007D53E4" w:rsidRPr="006C1752">
        <w:rPr>
          <w:rFonts w:ascii="Arial" w:hAnsi="Arial" w:cs="Arial"/>
          <w:sz w:val="22"/>
        </w:rPr>
        <w:t>Supplementary</w:t>
      </w:r>
      <w:r w:rsidR="005D7594" w:rsidRPr="006C1752">
        <w:rPr>
          <w:rFonts w:ascii="Arial" w:hAnsi="Arial" w:cs="Arial"/>
          <w:sz w:val="22"/>
        </w:rPr>
        <w:t xml:space="preserve"> Figure 1) </w:t>
      </w:r>
      <w:r w:rsidR="00F51288" w:rsidRPr="006C1752">
        <w:rPr>
          <w:rFonts w:ascii="Arial" w:hAnsi="Arial" w:cs="Arial"/>
          <w:sz w:val="22"/>
        </w:rPr>
        <w:t xml:space="preserve"> </w:t>
      </w:r>
      <w:r w:rsidR="005D7594" w:rsidRPr="006C1752">
        <w:rPr>
          <w:rFonts w:ascii="Arial" w:hAnsi="Arial" w:cs="Arial"/>
          <w:sz w:val="22"/>
        </w:rPr>
        <w:t>E</w:t>
      </w:r>
      <w:r w:rsidR="00F51288" w:rsidRPr="006C1752">
        <w:rPr>
          <w:rFonts w:ascii="Arial" w:hAnsi="Arial" w:cs="Arial"/>
          <w:sz w:val="22"/>
        </w:rPr>
        <w:t xml:space="preserve">ven though </w:t>
      </w:r>
      <w:r w:rsidR="005D7594" w:rsidRPr="006C1752">
        <w:rPr>
          <w:rFonts w:ascii="Arial" w:hAnsi="Arial" w:cs="Arial"/>
          <w:sz w:val="22"/>
        </w:rPr>
        <w:t xml:space="preserve"> the FACHILD cohort was more restricted </w:t>
      </w:r>
      <w:r w:rsidR="007D53E4" w:rsidRPr="006C1752">
        <w:rPr>
          <w:rFonts w:ascii="Arial" w:hAnsi="Arial" w:cs="Arial"/>
          <w:sz w:val="22"/>
        </w:rPr>
        <w:t>than</w:t>
      </w:r>
      <w:r w:rsidR="005D7594" w:rsidRPr="006C1752">
        <w:rPr>
          <w:rFonts w:ascii="Arial" w:hAnsi="Arial" w:cs="Arial"/>
          <w:sz w:val="22"/>
        </w:rPr>
        <w:t xml:space="preserve"> the FACOMS cohorts,</w:t>
      </w:r>
      <w:r w:rsidR="00454AC4" w:rsidRPr="006C1752">
        <w:rPr>
          <w:rFonts w:ascii="Arial" w:hAnsi="Arial" w:cs="Arial"/>
          <w:sz w:val="22"/>
        </w:rPr>
        <w:t xml:space="preserve"> </w:t>
      </w:r>
      <w:r w:rsidR="007D53E4" w:rsidRPr="006C1752">
        <w:rPr>
          <w:rFonts w:ascii="Arial" w:hAnsi="Arial" w:cs="Arial"/>
          <w:sz w:val="22"/>
        </w:rPr>
        <w:t>frataxin</w:t>
      </w:r>
      <w:r w:rsidR="005D7594" w:rsidRPr="006C1752">
        <w:rPr>
          <w:rFonts w:ascii="Arial" w:hAnsi="Arial" w:cs="Arial"/>
          <w:sz w:val="22"/>
        </w:rPr>
        <w:t xml:space="preserve"> values were </w:t>
      </w:r>
      <w:r w:rsidR="00003ACF" w:rsidRPr="00003ACF">
        <w:rPr>
          <w:rFonts w:ascii="Arial" w:hAnsi="Arial" w:cs="Arial"/>
          <w:sz w:val="22"/>
        </w:rPr>
        <w:t>similar. For</w:t>
      </w:r>
      <w:r w:rsidRPr="006C1752">
        <w:rPr>
          <w:rFonts w:ascii="Arial" w:hAnsi="Arial" w:cs="Arial"/>
          <w:sz w:val="22"/>
        </w:rPr>
        <w:t xml:space="preserve"> mass spectroscopic evaluation, mean absolute  </w:t>
      </w:r>
      <w:r w:rsidR="007D53E4" w:rsidRPr="006C1752">
        <w:rPr>
          <w:rFonts w:ascii="Arial" w:hAnsi="Arial" w:cs="Arial"/>
          <w:sz w:val="22"/>
        </w:rPr>
        <w:t>values</w:t>
      </w:r>
      <w:r w:rsidRPr="006C1752">
        <w:rPr>
          <w:rFonts w:ascii="Arial" w:hAnsi="Arial" w:cs="Arial"/>
          <w:sz w:val="22"/>
        </w:rPr>
        <w:t xml:space="preserve"> in </w:t>
      </w:r>
      <w:r w:rsidR="007D53E4" w:rsidRPr="006C1752">
        <w:rPr>
          <w:rFonts w:ascii="Arial" w:hAnsi="Arial" w:cs="Arial"/>
          <w:sz w:val="22"/>
        </w:rPr>
        <w:t>patients</w:t>
      </w:r>
      <w:r w:rsidRPr="006C1752">
        <w:rPr>
          <w:rFonts w:ascii="Arial" w:hAnsi="Arial" w:cs="Arial"/>
          <w:sz w:val="22"/>
        </w:rPr>
        <w:t xml:space="preserve"> were xxx</w:t>
      </w:r>
      <w:r w:rsidR="005D7594" w:rsidRPr="006C1752">
        <w:rPr>
          <w:rFonts w:ascii="Arial" w:hAnsi="Arial" w:cs="Arial"/>
          <w:sz w:val="22"/>
        </w:rPr>
        <w:t xml:space="preserve">, </w:t>
      </w:r>
      <w:r w:rsidR="007D53E4" w:rsidRPr="006C1752">
        <w:rPr>
          <w:rFonts w:ascii="Arial" w:hAnsi="Arial" w:cs="Arial"/>
          <w:sz w:val="22"/>
        </w:rPr>
        <w:t>with frataxin</w:t>
      </w:r>
      <w:r w:rsidRPr="006C1752">
        <w:rPr>
          <w:rFonts w:ascii="Arial" w:hAnsi="Arial" w:cs="Arial"/>
          <w:sz w:val="22"/>
        </w:rPr>
        <w:t xml:space="preserve"> E values </w:t>
      </w:r>
      <w:r w:rsidR="007D53E4" w:rsidRPr="006C1752">
        <w:rPr>
          <w:rFonts w:ascii="Arial" w:hAnsi="Arial" w:cs="Arial"/>
          <w:sz w:val="22"/>
        </w:rPr>
        <w:t>being</w:t>
      </w:r>
      <w:r w:rsidR="005D7594" w:rsidRPr="006C1752">
        <w:rPr>
          <w:rFonts w:ascii="Arial" w:hAnsi="Arial" w:cs="Arial"/>
          <w:sz w:val="22"/>
        </w:rPr>
        <w:t xml:space="preserve"> </w:t>
      </w:r>
      <w:r w:rsidRPr="006C1752">
        <w:rPr>
          <w:rFonts w:ascii="Arial" w:hAnsi="Arial" w:cs="Arial"/>
          <w:sz w:val="22"/>
        </w:rPr>
        <w:t xml:space="preserve">slightly higher than mature </w:t>
      </w:r>
      <w:r w:rsidR="007D53E4" w:rsidRPr="006C1752">
        <w:rPr>
          <w:rFonts w:ascii="Arial" w:hAnsi="Arial" w:cs="Arial"/>
          <w:sz w:val="22"/>
        </w:rPr>
        <w:t>frataxin</w:t>
      </w:r>
      <w:r w:rsidRPr="006C1752">
        <w:rPr>
          <w:rFonts w:ascii="Arial" w:hAnsi="Arial" w:cs="Arial"/>
          <w:sz w:val="22"/>
        </w:rPr>
        <w:t xml:space="preserve"> </w:t>
      </w:r>
      <w:r w:rsidR="007D53E4" w:rsidRPr="006C1752">
        <w:rPr>
          <w:rFonts w:ascii="Arial" w:hAnsi="Arial" w:cs="Arial"/>
          <w:sz w:val="22"/>
        </w:rPr>
        <w:t>values</w:t>
      </w:r>
      <w:r w:rsidRPr="006C1752">
        <w:rPr>
          <w:rFonts w:ascii="Arial" w:hAnsi="Arial" w:cs="Arial"/>
          <w:sz w:val="22"/>
        </w:rPr>
        <w:t xml:space="preserve"> in blood</w:t>
      </w:r>
      <w:r w:rsidR="005D7594" w:rsidRPr="006C1752">
        <w:rPr>
          <w:rFonts w:ascii="Arial" w:hAnsi="Arial" w:cs="Arial"/>
          <w:sz w:val="22"/>
        </w:rPr>
        <w:t xml:space="preserve">. Similarly, </w:t>
      </w:r>
      <w:r w:rsidRPr="006C1752">
        <w:rPr>
          <w:rFonts w:ascii="Arial" w:hAnsi="Arial" w:cs="Arial"/>
          <w:sz w:val="22"/>
        </w:rPr>
        <w:t xml:space="preserve"> by </w:t>
      </w:r>
      <w:r w:rsidR="007D53E4" w:rsidRPr="006C1752">
        <w:rPr>
          <w:rFonts w:ascii="Arial" w:hAnsi="Arial" w:cs="Arial"/>
          <w:sz w:val="22"/>
        </w:rPr>
        <w:t>lateral</w:t>
      </w:r>
      <w:r w:rsidRPr="006C1752">
        <w:rPr>
          <w:rFonts w:ascii="Arial" w:hAnsi="Arial" w:cs="Arial"/>
          <w:sz w:val="22"/>
        </w:rPr>
        <w:t xml:space="preserve"> </w:t>
      </w:r>
      <w:r w:rsidR="00454AC4" w:rsidRPr="006C1752">
        <w:rPr>
          <w:rFonts w:ascii="Arial" w:hAnsi="Arial" w:cs="Arial"/>
          <w:sz w:val="22"/>
        </w:rPr>
        <w:t>f</w:t>
      </w:r>
      <w:r w:rsidRPr="006C1752">
        <w:rPr>
          <w:rFonts w:ascii="Arial" w:hAnsi="Arial" w:cs="Arial"/>
          <w:sz w:val="22"/>
        </w:rPr>
        <w:t xml:space="preserve">low </w:t>
      </w:r>
      <w:r w:rsidR="007D53E4" w:rsidRPr="006C1752">
        <w:rPr>
          <w:rFonts w:ascii="Arial" w:hAnsi="Arial" w:cs="Arial"/>
          <w:sz w:val="22"/>
        </w:rPr>
        <w:t>assay</w:t>
      </w:r>
      <w:r w:rsidRPr="006C1752">
        <w:rPr>
          <w:rFonts w:ascii="Arial" w:hAnsi="Arial" w:cs="Arial"/>
          <w:sz w:val="22"/>
        </w:rPr>
        <w:t xml:space="preserve"> in the FACOMS cohort blood values </w:t>
      </w:r>
      <w:r w:rsidR="00F51288" w:rsidRPr="006C1752">
        <w:rPr>
          <w:rFonts w:ascii="Arial" w:hAnsi="Arial" w:cs="Arial"/>
          <w:sz w:val="22"/>
        </w:rPr>
        <w:t xml:space="preserve">were slightly higher than buccal cell </w:t>
      </w:r>
      <w:r w:rsidR="005D7594" w:rsidRPr="006C1752">
        <w:rPr>
          <w:rFonts w:ascii="Arial" w:hAnsi="Arial" w:cs="Arial"/>
          <w:sz w:val="22"/>
        </w:rPr>
        <w:t>values</w:t>
      </w:r>
      <w:r w:rsidRPr="006C1752">
        <w:rPr>
          <w:rFonts w:ascii="Arial" w:hAnsi="Arial" w:cs="Arial"/>
          <w:sz w:val="22"/>
        </w:rPr>
        <w:t xml:space="preserve">. As seen in previous analyses with smaller versions of these cohorts, </w:t>
      </w:r>
      <w:r w:rsidR="007D53E4" w:rsidRPr="006C1752">
        <w:rPr>
          <w:rFonts w:ascii="Arial" w:hAnsi="Arial" w:cs="Arial"/>
          <w:sz w:val="22"/>
        </w:rPr>
        <w:t>frataxin</w:t>
      </w:r>
      <w:r w:rsidRPr="006C1752">
        <w:rPr>
          <w:rFonts w:ascii="Arial" w:hAnsi="Arial" w:cs="Arial"/>
          <w:sz w:val="22"/>
        </w:rPr>
        <w:t xml:space="preserve"> values in FRDA </w:t>
      </w:r>
      <w:r w:rsidR="007D53E4" w:rsidRPr="006C1752">
        <w:rPr>
          <w:rFonts w:ascii="Arial" w:hAnsi="Arial" w:cs="Arial"/>
          <w:sz w:val="22"/>
        </w:rPr>
        <w:t>patients</w:t>
      </w:r>
      <w:r w:rsidRPr="006C1752">
        <w:rPr>
          <w:rFonts w:ascii="Arial" w:hAnsi="Arial" w:cs="Arial"/>
          <w:sz w:val="22"/>
        </w:rPr>
        <w:t xml:space="preserve"> correlated with GAA length and age of onset</w:t>
      </w:r>
      <w:r w:rsidR="005D7594" w:rsidRPr="006C1752">
        <w:rPr>
          <w:rFonts w:ascii="Arial" w:hAnsi="Arial" w:cs="Arial"/>
          <w:sz w:val="22"/>
        </w:rPr>
        <w:t xml:space="preserve"> (Table 1)</w:t>
      </w:r>
      <w:r w:rsidRPr="006C1752">
        <w:rPr>
          <w:rFonts w:ascii="Arial" w:hAnsi="Arial" w:cs="Arial"/>
          <w:sz w:val="22"/>
        </w:rPr>
        <w:t xml:space="preserve"> .  Correlations </w:t>
      </w:r>
      <w:r w:rsidR="007D53E4" w:rsidRPr="006C1752">
        <w:rPr>
          <w:rFonts w:ascii="Arial" w:hAnsi="Arial" w:cs="Arial"/>
          <w:sz w:val="22"/>
        </w:rPr>
        <w:t>were</w:t>
      </w:r>
      <w:r w:rsidRPr="006C1752">
        <w:rPr>
          <w:rFonts w:ascii="Arial" w:hAnsi="Arial" w:cs="Arial"/>
          <w:sz w:val="22"/>
        </w:rPr>
        <w:t xml:space="preserve"> generally </w:t>
      </w:r>
      <w:proofErr w:type="gramStart"/>
      <w:r w:rsidRPr="006C1752">
        <w:rPr>
          <w:rFonts w:ascii="Arial" w:hAnsi="Arial" w:cs="Arial"/>
          <w:sz w:val="22"/>
        </w:rPr>
        <w:t>high er</w:t>
      </w:r>
      <w:proofErr w:type="gramEnd"/>
      <w:r w:rsidRPr="006C1752">
        <w:rPr>
          <w:rFonts w:ascii="Arial" w:hAnsi="Arial" w:cs="Arial"/>
          <w:sz w:val="22"/>
        </w:rPr>
        <w:t xml:space="preserve"> for blood </w:t>
      </w:r>
      <w:r w:rsidR="007D53E4" w:rsidRPr="006C1752">
        <w:rPr>
          <w:rFonts w:ascii="Arial" w:hAnsi="Arial" w:cs="Arial"/>
          <w:sz w:val="22"/>
        </w:rPr>
        <w:t>than</w:t>
      </w:r>
      <w:r w:rsidRPr="006C1752">
        <w:rPr>
          <w:rFonts w:ascii="Arial" w:hAnsi="Arial" w:cs="Arial"/>
          <w:sz w:val="22"/>
        </w:rPr>
        <w:t xml:space="preserve"> for buccal cells</w:t>
      </w:r>
      <w:r w:rsidR="005D7594" w:rsidRPr="006C1752">
        <w:rPr>
          <w:rFonts w:ascii="Arial" w:hAnsi="Arial" w:cs="Arial"/>
          <w:sz w:val="22"/>
        </w:rPr>
        <w:t>, but similar between Isoform E and mature frataxin among the FACOSM cohort</w:t>
      </w:r>
      <w:r w:rsidR="00F51288" w:rsidRPr="006C1752">
        <w:rPr>
          <w:rFonts w:ascii="Arial" w:hAnsi="Arial" w:cs="Arial"/>
          <w:sz w:val="22"/>
        </w:rPr>
        <w:t xml:space="preserve">. </w:t>
      </w:r>
      <w:r w:rsidR="00ED666C" w:rsidRPr="006C1752">
        <w:rPr>
          <w:rFonts w:ascii="Arial" w:hAnsi="Arial" w:cs="Arial"/>
          <w:sz w:val="22"/>
        </w:rPr>
        <w:t>Differences between clinical subgroups of FA (early, typical, intermediate and late onset) were similar between both FACHILD and FACOMS</w:t>
      </w:r>
      <w:r w:rsidR="005D7594" w:rsidRPr="006C1752">
        <w:rPr>
          <w:rFonts w:ascii="Arial" w:hAnsi="Arial" w:cs="Arial"/>
          <w:sz w:val="22"/>
        </w:rPr>
        <w:t xml:space="preserve"> (Figure 1</w:t>
      </w:r>
      <w:r w:rsidR="00536F00" w:rsidRPr="006C1752">
        <w:rPr>
          <w:rFonts w:ascii="Arial" w:hAnsi="Arial" w:cs="Arial"/>
          <w:sz w:val="22"/>
        </w:rPr>
        <w:t>; Table 2</w:t>
      </w:r>
      <w:r w:rsidR="005D7594" w:rsidRPr="006C1752">
        <w:rPr>
          <w:rFonts w:ascii="Arial" w:hAnsi="Arial" w:cs="Arial"/>
          <w:sz w:val="22"/>
        </w:rPr>
        <w:t>)  with typical onset patients (AOO 8-14y) having 160% of early onset patients (AOO &lt;7y).</w:t>
      </w:r>
      <w:r w:rsidR="00454AC4" w:rsidRPr="006C1752">
        <w:rPr>
          <w:rFonts w:ascii="Arial" w:hAnsi="Arial" w:cs="Arial"/>
          <w:sz w:val="22"/>
        </w:rPr>
        <w:t xml:space="preserve">  D</w:t>
      </w:r>
      <w:r w:rsidR="00ED666C" w:rsidRPr="006C1752">
        <w:rPr>
          <w:rFonts w:ascii="Arial" w:hAnsi="Arial" w:cs="Arial"/>
          <w:sz w:val="22"/>
        </w:rPr>
        <w:t>espite the much smaller dataset (~20% of FACOMS), FACHILD LCMS FXN level</w:t>
      </w:r>
      <w:r w:rsidR="007D53E4" w:rsidRPr="006C1752">
        <w:rPr>
          <w:rFonts w:ascii="Arial" w:hAnsi="Arial" w:cs="Arial"/>
          <w:sz w:val="22"/>
        </w:rPr>
        <w:t xml:space="preserve"> correlations</w:t>
      </w:r>
      <w:r w:rsidR="005D7594" w:rsidRPr="006C1752">
        <w:rPr>
          <w:rFonts w:ascii="Arial" w:hAnsi="Arial" w:cs="Arial"/>
          <w:sz w:val="22"/>
        </w:rPr>
        <w:t xml:space="preserve"> were still</w:t>
      </w:r>
      <w:r w:rsidR="00ED666C" w:rsidRPr="006C1752">
        <w:rPr>
          <w:rFonts w:ascii="Arial" w:hAnsi="Arial" w:cs="Arial"/>
          <w:sz w:val="22"/>
        </w:rPr>
        <w:t xml:space="preserve"> </w:t>
      </w:r>
      <w:r w:rsidR="005D7594" w:rsidRPr="006C1752">
        <w:rPr>
          <w:rFonts w:ascii="Arial" w:hAnsi="Arial" w:cs="Arial"/>
          <w:sz w:val="22"/>
        </w:rPr>
        <w:t xml:space="preserve">significant </w:t>
      </w:r>
      <w:r w:rsidR="00536F00" w:rsidRPr="006C1752">
        <w:rPr>
          <w:rFonts w:ascii="Arial" w:hAnsi="Arial" w:cs="Arial"/>
          <w:sz w:val="22"/>
        </w:rPr>
        <w:t xml:space="preserve">.  Results were similar when </w:t>
      </w:r>
      <w:r w:rsidR="007D53E4" w:rsidRPr="006C1752">
        <w:rPr>
          <w:rFonts w:ascii="Arial" w:hAnsi="Arial" w:cs="Arial"/>
          <w:sz w:val="22"/>
        </w:rPr>
        <w:t>restricted</w:t>
      </w:r>
      <w:r w:rsidR="00536F00" w:rsidRPr="006C1752">
        <w:rPr>
          <w:rFonts w:ascii="Arial" w:hAnsi="Arial" w:cs="Arial"/>
          <w:sz w:val="22"/>
        </w:rPr>
        <w:t xml:space="preserve"> to those in whom sufficient </w:t>
      </w:r>
      <w:r w:rsidR="007D53E4" w:rsidRPr="006C1752">
        <w:rPr>
          <w:rFonts w:ascii="Arial" w:hAnsi="Arial" w:cs="Arial"/>
          <w:sz w:val="22"/>
        </w:rPr>
        <w:t>clinical</w:t>
      </w:r>
      <w:r w:rsidR="00536F00" w:rsidRPr="006C1752">
        <w:rPr>
          <w:rFonts w:ascii="Arial" w:hAnsi="Arial" w:cs="Arial"/>
          <w:sz w:val="22"/>
        </w:rPr>
        <w:t xml:space="preserve"> data was available to allow modeling of progression slopes (Supp Table 2)</w:t>
      </w:r>
    </w:p>
    <w:p w14:paraId="7D073DC0" w14:textId="7B36DFFF" w:rsidR="001D61FB" w:rsidRPr="006C1752" w:rsidRDefault="001D61FB" w:rsidP="006D7EAF">
      <w:pPr>
        <w:spacing w:after="0"/>
        <w:ind w:firstLine="0"/>
        <w:rPr>
          <w:rFonts w:ascii="Arial" w:hAnsi="Arial" w:cs="Arial"/>
          <w:sz w:val="22"/>
        </w:rPr>
      </w:pPr>
    </w:p>
    <w:p w14:paraId="4EE83819" w14:textId="74147316" w:rsidR="00F51288" w:rsidRPr="006C1752" w:rsidRDefault="007D53E4" w:rsidP="006D7EAF">
      <w:pPr>
        <w:spacing w:after="0"/>
        <w:ind w:firstLine="0"/>
        <w:rPr>
          <w:rFonts w:ascii="Arial" w:hAnsi="Arial" w:cs="Arial"/>
          <w:sz w:val="22"/>
        </w:rPr>
      </w:pPr>
      <w:r w:rsidRPr="006C1752">
        <w:rPr>
          <w:rFonts w:ascii="Arial" w:hAnsi="Arial" w:cs="Arial"/>
          <w:sz w:val="22"/>
        </w:rPr>
        <w:t>Clinical</w:t>
      </w:r>
      <w:r w:rsidR="00F51288" w:rsidRPr="006C1752">
        <w:rPr>
          <w:rFonts w:ascii="Arial" w:hAnsi="Arial" w:cs="Arial"/>
          <w:sz w:val="22"/>
        </w:rPr>
        <w:t xml:space="preserve"> </w:t>
      </w:r>
      <w:r w:rsidRPr="006C1752">
        <w:rPr>
          <w:rFonts w:ascii="Arial" w:hAnsi="Arial" w:cs="Arial"/>
          <w:sz w:val="22"/>
        </w:rPr>
        <w:t>severity</w:t>
      </w:r>
      <w:r w:rsidR="008A14CF" w:rsidRPr="006C1752">
        <w:rPr>
          <w:rFonts w:ascii="Arial" w:hAnsi="Arial" w:cs="Arial"/>
          <w:sz w:val="22"/>
        </w:rPr>
        <w:t xml:space="preserve"> </w:t>
      </w:r>
      <w:r w:rsidR="008A14CF" w:rsidRPr="006C1752">
        <w:rPr>
          <w:rFonts w:ascii="Arial" w:hAnsi="Arial" w:cs="Arial"/>
          <w:i/>
          <w:iCs/>
          <w:sz w:val="22"/>
        </w:rPr>
        <w:t>(</w:t>
      </w:r>
      <w:r w:rsidR="008A14CF" w:rsidRPr="004C2559">
        <w:rPr>
          <w:rFonts w:ascii="Arial" w:hAnsi="Arial" w:cs="Arial"/>
          <w:i/>
          <w:iCs/>
          <w:sz w:val="22"/>
          <w:highlight w:val="yellow"/>
          <w:rPrChange w:id="45" w:author="Christian Rummey [2]" w:date="2025-07-07T09:27:00Z" w16du:dateUtc="2025-07-07T07:27:00Z">
            <w:rPr>
              <w:rFonts w:ascii="Arial" w:hAnsi="Arial" w:cs="Arial"/>
              <w:i/>
              <w:iCs/>
              <w:sz w:val="22"/>
            </w:rPr>
          </w:rPrChange>
        </w:rPr>
        <w:t xml:space="preserve">these </w:t>
      </w:r>
      <w:r w:rsidRPr="004C2559">
        <w:rPr>
          <w:rFonts w:ascii="Arial" w:hAnsi="Arial" w:cs="Arial"/>
          <w:i/>
          <w:iCs/>
          <w:sz w:val="22"/>
          <w:highlight w:val="yellow"/>
          <w:rPrChange w:id="46" w:author="Christian Rummey [2]" w:date="2025-07-07T09:27:00Z" w16du:dateUtc="2025-07-07T07:27:00Z">
            <w:rPr>
              <w:rFonts w:ascii="Arial" w:hAnsi="Arial" w:cs="Arial"/>
              <w:i/>
              <w:iCs/>
              <w:sz w:val="22"/>
            </w:rPr>
          </w:rPrChange>
        </w:rPr>
        <w:t>parts</w:t>
      </w:r>
      <w:r w:rsidR="008A14CF" w:rsidRPr="004C2559">
        <w:rPr>
          <w:rFonts w:ascii="Arial" w:hAnsi="Arial" w:cs="Arial"/>
          <w:i/>
          <w:iCs/>
          <w:sz w:val="22"/>
          <w:highlight w:val="yellow"/>
          <w:rPrChange w:id="47" w:author="Christian Rummey [2]" w:date="2025-07-07T09:27:00Z" w16du:dateUtc="2025-07-07T07:27:00Z">
            <w:rPr>
              <w:rFonts w:ascii="Arial" w:hAnsi="Arial" w:cs="Arial"/>
              <w:i/>
              <w:iCs/>
              <w:sz w:val="22"/>
            </w:rPr>
          </w:rPrChange>
        </w:rPr>
        <w:t xml:space="preserve"> need a discussion of the </w:t>
      </w:r>
      <w:r w:rsidRPr="004C2559">
        <w:rPr>
          <w:rFonts w:ascii="Arial" w:hAnsi="Arial" w:cs="Arial"/>
          <w:i/>
          <w:iCs/>
          <w:sz w:val="22"/>
          <w:highlight w:val="yellow"/>
          <w:rPrChange w:id="48" w:author="Christian Rummey [2]" w:date="2025-07-07T09:27:00Z" w16du:dateUtc="2025-07-07T07:27:00Z">
            <w:rPr>
              <w:rFonts w:ascii="Arial" w:hAnsi="Arial" w:cs="Arial"/>
              <w:i/>
              <w:iCs/>
              <w:sz w:val="22"/>
            </w:rPr>
          </w:rPrChange>
        </w:rPr>
        <w:t>restrictions</w:t>
      </w:r>
      <w:r w:rsidR="008A14CF" w:rsidRPr="004C2559">
        <w:rPr>
          <w:rFonts w:ascii="Arial" w:hAnsi="Arial" w:cs="Arial"/>
          <w:i/>
          <w:iCs/>
          <w:sz w:val="22"/>
          <w:highlight w:val="yellow"/>
          <w:rPrChange w:id="49" w:author="Christian Rummey [2]" w:date="2025-07-07T09:27:00Z" w16du:dateUtc="2025-07-07T07:27:00Z">
            <w:rPr>
              <w:rFonts w:ascii="Arial" w:hAnsi="Arial" w:cs="Arial"/>
              <w:i/>
              <w:iCs/>
              <w:sz w:val="22"/>
            </w:rPr>
          </w:rPrChange>
        </w:rPr>
        <w:t xml:space="preserve"> you place on the analysis)</w:t>
      </w:r>
    </w:p>
    <w:p w14:paraId="6A3BE010" w14:textId="4F901990" w:rsidR="00536F00" w:rsidRPr="006C1752" w:rsidRDefault="00536F00" w:rsidP="006D7EAF">
      <w:pPr>
        <w:spacing w:after="0"/>
        <w:ind w:firstLine="0"/>
        <w:rPr>
          <w:rFonts w:ascii="Arial" w:hAnsi="Arial" w:cs="Arial"/>
          <w:sz w:val="22"/>
        </w:rPr>
      </w:pPr>
      <w:r w:rsidRPr="006C1752">
        <w:rPr>
          <w:rFonts w:ascii="Arial" w:hAnsi="Arial" w:cs="Arial"/>
          <w:sz w:val="22"/>
        </w:rPr>
        <w:t>We also investigate</w:t>
      </w:r>
      <w:r w:rsidR="00454AC4" w:rsidRPr="006C1752">
        <w:rPr>
          <w:rFonts w:ascii="Arial" w:hAnsi="Arial" w:cs="Arial"/>
          <w:sz w:val="22"/>
        </w:rPr>
        <w:t>d</w:t>
      </w:r>
      <w:r w:rsidRPr="006C1752">
        <w:rPr>
          <w:rFonts w:ascii="Arial" w:hAnsi="Arial" w:cs="Arial"/>
          <w:sz w:val="22"/>
        </w:rPr>
        <w:t xml:space="preserve"> whether frataxin levels predicted clinical progress ion by </w:t>
      </w:r>
      <w:r w:rsidR="007D53E4" w:rsidRPr="006C1752">
        <w:rPr>
          <w:rFonts w:ascii="Arial" w:hAnsi="Arial" w:cs="Arial"/>
          <w:sz w:val="22"/>
        </w:rPr>
        <w:t>examining</w:t>
      </w:r>
      <w:r w:rsidRPr="006C1752">
        <w:rPr>
          <w:rFonts w:ascii="Arial" w:hAnsi="Arial" w:cs="Arial"/>
          <w:sz w:val="22"/>
        </w:rPr>
        <w:t xml:space="preserve"> effects on time to LOA and on progression of </w:t>
      </w:r>
      <w:r w:rsidR="007D53E4" w:rsidRPr="006C1752">
        <w:rPr>
          <w:rFonts w:ascii="Arial" w:hAnsi="Arial" w:cs="Arial"/>
          <w:sz w:val="22"/>
        </w:rPr>
        <w:t>the</w:t>
      </w:r>
      <w:r w:rsidRPr="006C1752">
        <w:rPr>
          <w:rFonts w:ascii="Arial" w:hAnsi="Arial" w:cs="Arial"/>
          <w:sz w:val="22"/>
        </w:rPr>
        <w:t xml:space="preserve"> mFARS</w:t>
      </w:r>
      <w:r w:rsidR="002F2749" w:rsidRPr="006C1752">
        <w:rPr>
          <w:rFonts w:ascii="Arial" w:hAnsi="Arial" w:cs="Arial"/>
          <w:sz w:val="22"/>
        </w:rPr>
        <w:t xml:space="preserve">. </w:t>
      </w:r>
      <w:r w:rsidRPr="006C1752">
        <w:rPr>
          <w:rFonts w:ascii="Arial" w:hAnsi="Arial" w:cs="Arial"/>
          <w:sz w:val="22"/>
        </w:rPr>
        <w:t xml:space="preserve">Frataxin </w:t>
      </w:r>
      <w:r w:rsidR="007D53E4" w:rsidRPr="006C1752">
        <w:rPr>
          <w:rFonts w:ascii="Arial" w:hAnsi="Arial" w:cs="Arial"/>
          <w:sz w:val="22"/>
        </w:rPr>
        <w:t>levels</w:t>
      </w:r>
      <w:r w:rsidRPr="006C1752">
        <w:rPr>
          <w:rFonts w:ascii="Arial" w:hAnsi="Arial" w:cs="Arial"/>
          <w:sz w:val="22"/>
        </w:rPr>
        <w:t xml:space="preserve"> in each </w:t>
      </w:r>
      <w:proofErr w:type="gramStart"/>
      <w:r w:rsidRPr="006C1752">
        <w:rPr>
          <w:rFonts w:ascii="Arial" w:hAnsi="Arial" w:cs="Arial"/>
          <w:sz w:val="22"/>
        </w:rPr>
        <w:t xml:space="preserve">sample in </w:t>
      </w:r>
      <w:r w:rsidR="007D53E4" w:rsidRPr="006C1752">
        <w:rPr>
          <w:rFonts w:ascii="Arial" w:hAnsi="Arial" w:cs="Arial"/>
          <w:sz w:val="22"/>
        </w:rPr>
        <w:t>each</w:t>
      </w:r>
      <w:r w:rsidRPr="006C1752">
        <w:rPr>
          <w:rFonts w:ascii="Arial" w:hAnsi="Arial" w:cs="Arial"/>
          <w:sz w:val="22"/>
        </w:rPr>
        <w:t xml:space="preserve"> cohort</w:t>
      </w:r>
      <w:proofErr w:type="gramEnd"/>
      <w:r w:rsidRPr="006C1752">
        <w:rPr>
          <w:rFonts w:ascii="Arial" w:hAnsi="Arial" w:cs="Arial"/>
          <w:sz w:val="22"/>
        </w:rPr>
        <w:t xml:space="preserve"> correlated with age at loss of ambulation when viewed as linear </w:t>
      </w:r>
      <w:r w:rsidR="007D53E4" w:rsidRPr="006C1752">
        <w:rPr>
          <w:rFonts w:ascii="Arial" w:hAnsi="Arial" w:cs="Arial"/>
          <w:sz w:val="22"/>
        </w:rPr>
        <w:t>correlations</w:t>
      </w:r>
      <w:r w:rsidRPr="006C1752">
        <w:rPr>
          <w:rFonts w:ascii="Arial" w:hAnsi="Arial" w:cs="Arial"/>
          <w:sz w:val="22"/>
        </w:rPr>
        <w:t xml:space="preserve"> (Figure 2) or when </w:t>
      </w:r>
      <w:r w:rsidR="007D53E4" w:rsidRPr="006C1752">
        <w:rPr>
          <w:rFonts w:ascii="Arial" w:hAnsi="Arial" w:cs="Arial"/>
          <w:sz w:val="22"/>
        </w:rPr>
        <w:lastRenderedPageBreak/>
        <w:t>separated</w:t>
      </w:r>
      <w:r w:rsidRPr="006C1752">
        <w:rPr>
          <w:rFonts w:ascii="Arial" w:hAnsi="Arial" w:cs="Arial"/>
          <w:sz w:val="22"/>
        </w:rPr>
        <w:t xml:space="preserve"> by </w:t>
      </w:r>
      <w:r w:rsidR="007D53E4" w:rsidRPr="006C1752">
        <w:rPr>
          <w:rFonts w:ascii="Arial" w:hAnsi="Arial" w:cs="Arial"/>
          <w:sz w:val="22"/>
        </w:rPr>
        <w:t>frataxin</w:t>
      </w:r>
      <w:r w:rsidRPr="006C1752">
        <w:rPr>
          <w:rFonts w:ascii="Arial" w:hAnsi="Arial" w:cs="Arial"/>
          <w:sz w:val="22"/>
        </w:rPr>
        <w:t xml:space="preserve"> level quartiles (Figure</w:t>
      </w:r>
      <w:r w:rsidR="00454AC4" w:rsidRPr="006C1752">
        <w:rPr>
          <w:rFonts w:ascii="Arial" w:hAnsi="Arial" w:cs="Arial"/>
          <w:sz w:val="22"/>
        </w:rPr>
        <w:t xml:space="preserve"> </w:t>
      </w:r>
      <w:r w:rsidRPr="006C1752">
        <w:rPr>
          <w:rFonts w:ascii="Arial" w:hAnsi="Arial" w:cs="Arial"/>
          <w:sz w:val="22"/>
        </w:rPr>
        <w:t xml:space="preserve">3).  </w:t>
      </w:r>
      <w:proofErr w:type="gramStart"/>
      <w:r w:rsidRPr="006C1752">
        <w:rPr>
          <w:rFonts w:ascii="Arial" w:hAnsi="Arial" w:cs="Arial"/>
          <w:sz w:val="22"/>
        </w:rPr>
        <w:t>such</w:t>
      </w:r>
      <w:proofErr w:type="gramEnd"/>
      <w:r w:rsidRPr="006C1752">
        <w:rPr>
          <w:rFonts w:ascii="Arial" w:hAnsi="Arial" w:cs="Arial"/>
          <w:sz w:val="22"/>
        </w:rPr>
        <w:t xml:space="preserve"> predictions were best using the levels form the FACOMS blood cohort, Using Cox hazard </w:t>
      </w:r>
      <w:r w:rsidR="007D53E4" w:rsidRPr="006C1752">
        <w:rPr>
          <w:rFonts w:ascii="Arial" w:hAnsi="Arial" w:cs="Arial"/>
          <w:sz w:val="22"/>
        </w:rPr>
        <w:t>models</w:t>
      </w:r>
      <w:r w:rsidRPr="006C1752">
        <w:rPr>
          <w:rFonts w:ascii="Arial" w:hAnsi="Arial" w:cs="Arial"/>
          <w:sz w:val="22"/>
        </w:rPr>
        <w:t xml:space="preserve">, </w:t>
      </w:r>
      <w:r w:rsidR="007D53E4" w:rsidRPr="006C1752">
        <w:rPr>
          <w:rFonts w:ascii="Arial" w:hAnsi="Arial" w:cs="Arial"/>
          <w:sz w:val="22"/>
        </w:rPr>
        <w:t>frataxin</w:t>
      </w:r>
      <w:r w:rsidRPr="006C1752">
        <w:rPr>
          <w:rFonts w:ascii="Arial" w:hAnsi="Arial" w:cs="Arial"/>
          <w:sz w:val="22"/>
        </w:rPr>
        <w:t xml:space="preserve"> levels </w:t>
      </w:r>
      <w:r w:rsidR="007D53E4" w:rsidRPr="006C1752">
        <w:rPr>
          <w:rFonts w:ascii="Arial" w:hAnsi="Arial" w:cs="Arial"/>
          <w:sz w:val="22"/>
        </w:rPr>
        <w:t>predicted</w:t>
      </w:r>
      <w:r w:rsidRPr="006C1752">
        <w:rPr>
          <w:rFonts w:ascii="Arial" w:hAnsi="Arial" w:cs="Arial"/>
          <w:sz w:val="22"/>
        </w:rPr>
        <w:t xml:space="preserve"> loss of ambulation similarly to AOO and GAA repeat length using both the FACHILD isoform E level or the FACOMS blood </w:t>
      </w:r>
      <w:r w:rsidR="007D53E4" w:rsidRPr="006C1752">
        <w:rPr>
          <w:rFonts w:ascii="Arial" w:hAnsi="Arial" w:cs="Arial"/>
          <w:sz w:val="22"/>
        </w:rPr>
        <w:t>frataxin</w:t>
      </w:r>
      <w:r w:rsidRPr="006C1752">
        <w:rPr>
          <w:rFonts w:ascii="Arial" w:hAnsi="Arial" w:cs="Arial"/>
          <w:sz w:val="22"/>
        </w:rPr>
        <w:t xml:space="preserve"> level (Table 3). Similar results were found with or without censoring (Supp table 4).</w:t>
      </w:r>
    </w:p>
    <w:p w14:paraId="2E013D8B" w14:textId="160FBD53" w:rsidR="00536F00" w:rsidRPr="006C1752" w:rsidRDefault="00536F00" w:rsidP="006D7EAF">
      <w:pPr>
        <w:spacing w:after="0"/>
        <w:ind w:firstLine="0"/>
        <w:rPr>
          <w:rFonts w:ascii="Arial" w:hAnsi="Arial" w:cs="Arial"/>
          <w:sz w:val="22"/>
        </w:rPr>
      </w:pPr>
    </w:p>
    <w:p w14:paraId="470B3D3F" w14:textId="77777777" w:rsidR="00536F00" w:rsidRPr="006C1752" w:rsidRDefault="00536F00" w:rsidP="006D7EAF">
      <w:pPr>
        <w:spacing w:after="0"/>
        <w:ind w:firstLine="0"/>
        <w:rPr>
          <w:rFonts w:ascii="Arial" w:hAnsi="Arial" w:cs="Arial"/>
          <w:sz w:val="22"/>
        </w:rPr>
      </w:pPr>
    </w:p>
    <w:p w14:paraId="78DA0A50" w14:textId="77777777" w:rsidR="00536F00" w:rsidRPr="006C1752" w:rsidRDefault="00536F00" w:rsidP="006D7EAF">
      <w:pPr>
        <w:spacing w:after="0"/>
        <w:ind w:firstLine="0"/>
        <w:rPr>
          <w:rFonts w:ascii="Arial" w:hAnsi="Arial" w:cs="Arial"/>
          <w:sz w:val="22"/>
        </w:rPr>
      </w:pPr>
    </w:p>
    <w:p w14:paraId="03FFA5B1" w14:textId="77777777" w:rsidR="00003ACF" w:rsidRDefault="008A14CF" w:rsidP="006D7EAF">
      <w:pPr>
        <w:spacing w:after="0"/>
        <w:ind w:firstLine="0"/>
        <w:rPr>
          <w:rFonts w:ascii="Arial" w:hAnsi="Arial" w:cs="Arial"/>
          <w:sz w:val="22"/>
        </w:rPr>
      </w:pPr>
      <w:r w:rsidRPr="006C1752">
        <w:rPr>
          <w:rFonts w:ascii="Arial" w:hAnsi="Arial" w:cs="Arial"/>
          <w:sz w:val="22"/>
        </w:rPr>
        <w:t xml:space="preserve">We also </w:t>
      </w:r>
      <w:r w:rsidR="007D53E4" w:rsidRPr="006C1752">
        <w:rPr>
          <w:rFonts w:ascii="Arial" w:hAnsi="Arial" w:cs="Arial"/>
          <w:sz w:val="22"/>
        </w:rPr>
        <w:t>investigated</w:t>
      </w:r>
      <w:r w:rsidRPr="006C1752">
        <w:rPr>
          <w:rFonts w:ascii="Arial" w:hAnsi="Arial" w:cs="Arial"/>
          <w:sz w:val="22"/>
        </w:rPr>
        <w:t xml:space="preserve"> if frataxin </w:t>
      </w:r>
      <w:r w:rsidR="007D53E4" w:rsidRPr="006C1752">
        <w:rPr>
          <w:rFonts w:ascii="Arial" w:hAnsi="Arial" w:cs="Arial"/>
          <w:sz w:val="22"/>
        </w:rPr>
        <w:t>levels</w:t>
      </w:r>
      <w:r w:rsidRPr="006C1752">
        <w:rPr>
          <w:rFonts w:ascii="Arial" w:hAnsi="Arial" w:cs="Arial"/>
          <w:sz w:val="22"/>
        </w:rPr>
        <w:t xml:space="preserve"> could </w:t>
      </w:r>
      <w:r w:rsidR="007D53E4" w:rsidRPr="006C1752">
        <w:rPr>
          <w:rFonts w:ascii="Arial" w:hAnsi="Arial" w:cs="Arial"/>
          <w:sz w:val="22"/>
        </w:rPr>
        <w:t>predict</w:t>
      </w:r>
      <w:r w:rsidRPr="006C1752">
        <w:rPr>
          <w:rFonts w:ascii="Arial" w:hAnsi="Arial" w:cs="Arial"/>
          <w:sz w:val="22"/>
        </w:rPr>
        <w:t xml:space="preserve"> speed of </w:t>
      </w:r>
      <w:r w:rsidR="007D53E4" w:rsidRPr="006C1752">
        <w:rPr>
          <w:rFonts w:ascii="Arial" w:hAnsi="Arial" w:cs="Arial"/>
          <w:sz w:val="22"/>
        </w:rPr>
        <w:t>progression</w:t>
      </w:r>
      <w:r w:rsidRPr="006C1752">
        <w:rPr>
          <w:rFonts w:ascii="Arial" w:hAnsi="Arial" w:cs="Arial"/>
          <w:sz w:val="22"/>
        </w:rPr>
        <w:t xml:space="preserve"> as assessed by the slope of mFARS progression.  </w:t>
      </w:r>
      <w:r w:rsidR="007D53E4" w:rsidRPr="006C1752">
        <w:rPr>
          <w:rFonts w:ascii="Arial" w:hAnsi="Arial" w:cs="Arial"/>
          <w:sz w:val="22"/>
        </w:rPr>
        <w:t>Examining</w:t>
      </w:r>
      <w:r w:rsidRPr="006C1752">
        <w:rPr>
          <w:rFonts w:ascii="Arial" w:hAnsi="Arial" w:cs="Arial"/>
          <w:sz w:val="22"/>
        </w:rPr>
        <w:t xml:space="preserve"> the slop</w:t>
      </w:r>
      <w:r w:rsidR="00B7505F" w:rsidRPr="006C1752">
        <w:rPr>
          <w:rFonts w:ascii="Arial" w:hAnsi="Arial" w:cs="Arial"/>
          <w:sz w:val="22"/>
        </w:rPr>
        <w:t>e</w:t>
      </w:r>
      <w:r w:rsidRPr="006C1752">
        <w:rPr>
          <w:rFonts w:ascii="Arial" w:hAnsi="Arial" w:cs="Arial"/>
          <w:sz w:val="22"/>
        </w:rPr>
        <w:t xml:space="preserve"> in ambulatory subset (and excluding subjects carrying n</w:t>
      </w:r>
      <w:r w:rsidR="007D53E4" w:rsidRPr="006C1752">
        <w:rPr>
          <w:rFonts w:ascii="Arial" w:hAnsi="Arial" w:cs="Arial"/>
          <w:sz w:val="22"/>
        </w:rPr>
        <w:t>o</w:t>
      </w:r>
      <w:r w:rsidRPr="006C1752">
        <w:rPr>
          <w:rFonts w:ascii="Arial" w:hAnsi="Arial" w:cs="Arial"/>
          <w:sz w:val="22"/>
        </w:rPr>
        <w:t>n</w:t>
      </w:r>
      <w:r w:rsidR="007D53E4" w:rsidRPr="006C1752">
        <w:rPr>
          <w:rFonts w:ascii="Arial" w:hAnsi="Arial" w:cs="Arial"/>
          <w:sz w:val="22"/>
        </w:rPr>
        <w:t>-</w:t>
      </w:r>
      <w:r w:rsidRPr="006C1752">
        <w:rPr>
          <w:rFonts w:ascii="Arial" w:hAnsi="Arial" w:cs="Arial"/>
          <w:sz w:val="22"/>
        </w:rPr>
        <w:t>GAA alleles</w:t>
      </w:r>
      <w:r w:rsidR="007D53E4" w:rsidRPr="006C1752">
        <w:rPr>
          <w:rFonts w:ascii="Arial" w:hAnsi="Arial" w:cs="Arial"/>
          <w:sz w:val="22"/>
        </w:rPr>
        <w:t>)</w:t>
      </w:r>
      <w:r w:rsidRPr="006C1752">
        <w:rPr>
          <w:rFonts w:ascii="Arial" w:hAnsi="Arial" w:cs="Arial"/>
          <w:sz w:val="22"/>
        </w:rPr>
        <w:t>, FXN levels predicted both age at loss of ambulation and long-term progression slopes in the Upright Stability Score (Section E of the modified Friedreich’s Ataxia Rating Scale). Although the FACHILD dataset had only about 20% of FACOMS patients, the LCMS-derived FXN levels predicted function with similar significance. both the FACHIL</w:t>
      </w:r>
      <w:r w:rsidR="00454AC4" w:rsidRPr="006C1752">
        <w:rPr>
          <w:rFonts w:ascii="Arial" w:hAnsi="Arial" w:cs="Arial"/>
          <w:sz w:val="22"/>
        </w:rPr>
        <w:t>D</w:t>
      </w:r>
      <w:r w:rsidRPr="006C1752">
        <w:rPr>
          <w:rFonts w:ascii="Arial" w:hAnsi="Arial" w:cs="Arial"/>
          <w:sz w:val="22"/>
        </w:rPr>
        <w:t xml:space="preserve"> mature levels and the FACOMS blood </w:t>
      </w:r>
      <w:r w:rsidR="007D53E4" w:rsidRPr="006C1752">
        <w:rPr>
          <w:rFonts w:ascii="Arial" w:hAnsi="Arial" w:cs="Arial"/>
          <w:sz w:val="22"/>
        </w:rPr>
        <w:t>levels</w:t>
      </w:r>
      <w:r w:rsidRPr="006C1752">
        <w:rPr>
          <w:rFonts w:ascii="Arial" w:hAnsi="Arial" w:cs="Arial"/>
          <w:sz w:val="22"/>
        </w:rPr>
        <w:t xml:space="preserve"> predicted speed of progression, demonstrating the effect of </w:t>
      </w:r>
      <w:r w:rsidR="007D53E4" w:rsidRPr="006C1752">
        <w:rPr>
          <w:rFonts w:ascii="Arial" w:hAnsi="Arial" w:cs="Arial"/>
          <w:sz w:val="22"/>
        </w:rPr>
        <w:t>frataxin</w:t>
      </w:r>
      <w:r w:rsidRPr="006C1752">
        <w:rPr>
          <w:rFonts w:ascii="Arial" w:hAnsi="Arial" w:cs="Arial"/>
          <w:sz w:val="22"/>
        </w:rPr>
        <w:t xml:space="preserve"> on clinical </w:t>
      </w:r>
      <w:r w:rsidR="007D53E4" w:rsidRPr="006C1752">
        <w:rPr>
          <w:rFonts w:ascii="Arial" w:hAnsi="Arial" w:cs="Arial"/>
          <w:sz w:val="22"/>
        </w:rPr>
        <w:t>features</w:t>
      </w:r>
      <w:r w:rsidRPr="006C1752">
        <w:rPr>
          <w:rFonts w:ascii="Arial" w:hAnsi="Arial" w:cs="Arial"/>
          <w:sz w:val="22"/>
        </w:rPr>
        <w:t xml:space="preserve"> of FRDA.</w:t>
      </w:r>
    </w:p>
    <w:p w14:paraId="232E9402" w14:textId="77777777" w:rsidR="00003ACF" w:rsidRDefault="00003ACF" w:rsidP="006D7EAF">
      <w:pPr>
        <w:spacing w:after="0"/>
        <w:ind w:firstLine="0"/>
        <w:rPr>
          <w:rFonts w:ascii="Arial" w:hAnsi="Arial" w:cs="Arial"/>
          <w:sz w:val="22"/>
        </w:rPr>
      </w:pPr>
    </w:p>
    <w:p w14:paraId="2D08217A" w14:textId="75A98927" w:rsidR="00B7505F" w:rsidRPr="006C1752" w:rsidRDefault="00B7505F" w:rsidP="006D7EAF">
      <w:pPr>
        <w:spacing w:after="0"/>
        <w:ind w:firstLine="0"/>
        <w:rPr>
          <w:rFonts w:ascii="Arial" w:hAnsi="Arial" w:cs="Arial"/>
          <w:sz w:val="22"/>
          <w:u w:val="thick"/>
        </w:rPr>
      </w:pPr>
      <w:r w:rsidRPr="006C1752">
        <w:rPr>
          <w:rFonts w:ascii="Arial" w:hAnsi="Arial" w:cs="Arial"/>
          <w:sz w:val="22"/>
          <w:u w:val="thick"/>
        </w:rPr>
        <w:t>Discussion</w:t>
      </w:r>
    </w:p>
    <w:p w14:paraId="69E310B3" w14:textId="35894CD0" w:rsidR="00F06490" w:rsidRPr="006C1752" w:rsidRDefault="00F06490" w:rsidP="006D7EAF">
      <w:pPr>
        <w:spacing w:after="0"/>
        <w:ind w:firstLine="0"/>
        <w:rPr>
          <w:rFonts w:ascii="Arial" w:hAnsi="Arial" w:cs="Arial"/>
          <w:sz w:val="22"/>
        </w:rPr>
      </w:pPr>
      <w:r w:rsidRPr="006C1752">
        <w:rPr>
          <w:rFonts w:ascii="Arial" w:hAnsi="Arial" w:cs="Arial"/>
          <w:sz w:val="22"/>
        </w:rPr>
        <w:t xml:space="preserve">The </w:t>
      </w:r>
      <w:r w:rsidR="00B7505F" w:rsidRPr="006C1752">
        <w:rPr>
          <w:rFonts w:ascii="Arial" w:hAnsi="Arial" w:cs="Arial"/>
          <w:sz w:val="22"/>
        </w:rPr>
        <w:t>p</w:t>
      </w:r>
      <w:r w:rsidRPr="006C1752">
        <w:rPr>
          <w:rFonts w:ascii="Arial" w:hAnsi="Arial" w:cs="Arial"/>
          <w:sz w:val="22"/>
        </w:rPr>
        <w:t xml:space="preserve">resent study demonstrates that </w:t>
      </w:r>
      <w:r w:rsidR="00841819" w:rsidRPr="006C1752">
        <w:rPr>
          <w:rFonts w:ascii="Arial" w:hAnsi="Arial" w:cs="Arial"/>
          <w:sz w:val="22"/>
        </w:rPr>
        <w:t xml:space="preserve">FXN levels </w:t>
      </w:r>
      <w:r w:rsidRPr="006C1752">
        <w:rPr>
          <w:rFonts w:ascii="Arial" w:hAnsi="Arial" w:cs="Arial"/>
          <w:sz w:val="22"/>
        </w:rPr>
        <w:t xml:space="preserve">directly correlate </w:t>
      </w:r>
      <w:r w:rsidR="00841819" w:rsidRPr="006C1752">
        <w:rPr>
          <w:rFonts w:ascii="Arial" w:hAnsi="Arial" w:cs="Arial"/>
          <w:sz w:val="22"/>
        </w:rPr>
        <w:t xml:space="preserve">with long-term </w:t>
      </w:r>
      <w:r w:rsidRPr="006C1752">
        <w:rPr>
          <w:rFonts w:ascii="Arial" w:hAnsi="Arial" w:cs="Arial"/>
          <w:sz w:val="22"/>
        </w:rPr>
        <w:t xml:space="preserve">clinical outcomes in FRDA, providing further support for use of </w:t>
      </w:r>
      <w:r w:rsidR="007D53E4" w:rsidRPr="006C1752">
        <w:rPr>
          <w:rFonts w:ascii="Arial" w:hAnsi="Arial" w:cs="Arial"/>
          <w:sz w:val="22"/>
        </w:rPr>
        <w:t>peripheral</w:t>
      </w:r>
      <w:r w:rsidRPr="006C1752">
        <w:rPr>
          <w:rFonts w:ascii="Arial" w:hAnsi="Arial" w:cs="Arial"/>
          <w:sz w:val="22"/>
        </w:rPr>
        <w:t xml:space="preserve"> </w:t>
      </w:r>
      <w:r w:rsidR="007D53E4" w:rsidRPr="006C1752">
        <w:rPr>
          <w:rFonts w:ascii="Arial" w:hAnsi="Arial" w:cs="Arial"/>
          <w:sz w:val="22"/>
        </w:rPr>
        <w:t>frataxin</w:t>
      </w:r>
      <w:r w:rsidRPr="006C1752">
        <w:rPr>
          <w:rFonts w:ascii="Arial" w:hAnsi="Arial" w:cs="Arial"/>
          <w:sz w:val="22"/>
        </w:rPr>
        <w:t xml:space="preserve"> levels as a biomarker </w:t>
      </w:r>
      <w:r w:rsidR="00B7505F" w:rsidRPr="006C1752">
        <w:rPr>
          <w:rFonts w:ascii="Arial" w:hAnsi="Arial" w:cs="Arial"/>
          <w:sz w:val="22"/>
        </w:rPr>
        <w:t xml:space="preserve">of </w:t>
      </w:r>
      <w:r w:rsidR="007D53E4" w:rsidRPr="006C1752">
        <w:rPr>
          <w:rFonts w:ascii="Arial" w:hAnsi="Arial" w:cs="Arial"/>
          <w:sz w:val="22"/>
        </w:rPr>
        <w:t>clinical</w:t>
      </w:r>
      <w:r w:rsidRPr="006C1752">
        <w:rPr>
          <w:rFonts w:ascii="Arial" w:hAnsi="Arial" w:cs="Arial"/>
          <w:sz w:val="22"/>
        </w:rPr>
        <w:t xml:space="preserve"> </w:t>
      </w:r>
      <w:r w:rsidR="007D53E4" w:rsidRPr="006C1752">
        <w:rPr>
          <w:rFonts w:ascii="Arial" w:hAnsi="Arial" w:cs="Arial"/>
          <w:sz w:val="22"/>
        </w:rPr>
        <w:t>features</w:t>
      </w:r>
      <w:r w:rsidRPr="006C1752">
        <w:rPr>
          <w:rFonts w:ascii="Arial" w:hAnsi="Arial" w:cs="Arial"/>
          <w:sz w:val="22"/>
        </w:rPr>
        <w:t xml:space="preserve"> of FRDA</w:t>
      </w:r>
      <w:r w:rsidR="00841819" w:rsidRPr="006C1752">
        <w:rPr>
          <w:rFonts w:ascii="Arial" w:hAnsi="Arial" w:cs="Arial"/>
          <w:sz w:val="22"/>
        </w:rPr>
        <w:t xml:space="preserve">. </w:t>
      </w:r>
      <w:r w:rsidRPr="006C1752">
        <w:rPr>
          <w:rFonts w:ascii="Arial" w:hAnsi="Arial" w:cs="Arial"/>
          <w:sz w:val="22"/>
        </w:rPr>
        <w:t xml:space="preserve"> FXN </w:t>
      </w:r>
      <w:r w:rsidR="007D53E4" w:rsidRPr="006C1752">
        <w:rPr>
          <w:rFonts w:ascii="Arial" w:hAnsi="Arial" w:cs="Arial"/>
          <w:sz w:val="22"/>
        </w:rPr>
        <w:t>levels</w:t>
      </w:r>
      <w:r w:rsidRPr="006C1752">
        <w:rPr>
          <w:rFonts w:ascii="Arial" w:hAnsi="Arial" w:cs="Arial"/>
          <w:sz w:val="22"/>
        </w:rPr>
        <w:t xml:space="preserve"> predicted </w:t>
      </w:r>
      <w:r w:rsidR="00136ED6" w:rsidRPr="006C1752">
        <w:rPr>
          <w:rFonts w:ascii="Arial" w:hAnsi="Arial" w:cs="Arial"/>
          <w:sz w:val="22"/>
        </w:rPr>
        <w:t xml:space="preserve">age of </w:t>
      </w:r>
      <w:r w:rsidR="007D53E4" w:rsidRPr="006C1752">
        <w:rPr>
          <w:rFonts w:ascii="Arial" w:hAnsi="Arial" w:cs="Arial"/>
          <w:sz w:val="22"/>
        </w:rPr>
        <w:t>onset, clinical</w:t>
      </w:r>
      <w:r w:rsidRPr="006C1752">
        <w:rPr>
          <w:rFonts w:ascii="Arial" w:hAnsi="Arial" w:cs="Arial"/>
          <w:sz w:val="22"/>
        </w:rPr>
        <w:t xml:space="preserve"> </w:t>
      </w:r>
      <w:r w:rsidR="007D53E4" w:rsidRPr="006C1752">
        <w:rPr>
          <w:rFonts w:ascii="Arial" w:hAnsi="Arial" w:cs="Arial"/>
          <w:sz w:val="22"/>
        </w:rPr>
        <w:t>status</w:t>
      </w:r>
      <w:r w:rsidRPr="006C1752">
        <w:rPr>
          <w:rFonts w:ascii="Arial" w:hAnsi="Arial" w:cs="Arial"/>
          <w:sz w:val="22"/>
        </w:rPr>
        <w:t>, time to loss of ambulation</w:t>
      </w:r>
      <w:r w:rsidR="00B7505F" w:rsidRPr="006C1752">
        <w:rPr>
          <w:rFonts w:ascii="Arial" w:hAnsi="Arial" w:cs="Arial"/>
          <w:sz w:val="22"/>
        </w:rPr>
        <w:t>,</w:t>
      </w:r>
      <w:r w:rsidRPr="006C1752">
        <w:rPr>
          <w:rFonts w:ascii="Arial" w:hAnsi="Arial" w:cs="Arial"/>
          <w:sz w:val="22"/>
        </w:rPr>
        <w:t xml:space="preserve"> </w:t>
      </w:r>
      <w:r w:rsidR="007D53E4" w:rsidRPr="006C1752">
        <w:rPr>
          <w:rFonts w:ascii="Arial" w:hAnsi="Arial" w:cs="Arial"/>
          <w:sz w:val="22"/>
        </w:rPr>
        <w:t>and</w:t>
      </w:r>
      <w:r w:rsidRPr="006C1752">
        <w:rPr>
          <w:rFonts w:ascii="Arial" w:hAnsi="Arial" w:cs="Arial"/>
          <w:sz w:val="22"/>
        </w:rPr>
        <w:t xml:space="preserve"> </w:t>
      </w:r>
      <w:r w:rsidR="007D53E4" w:rsidRPr="006C1752">
        <w:rPr>
          <w:rFonts w:ascii="Arial" w:hAnsi="Arial" w:cs="Arial"/>
          <w:sz w:val="22"/>
        </w:rPr>
        <w:t>progression</w:t>
      </w:r>
      <w:r w:rsidRPr="006C1752">
        <w:rPr>
          <w:rFonts w:ascii="Arial" w:hAnsi="Arial" w:cs="Arial"/>
          <w:sz w:val="22"/>
        </w:rPr>
        <w:t xml:space="preserve"> speed in multiple cohorts.  This matches the proposed </w:t>
      </w:r>
      <w:r w:rsidR="007D53E4" w:rsidRPr="006C1752">
        <w:rPr>
          <w:rFonts w:ascii="Arial" w:hAnsi="Arial" w:cs="Arial"/>
          <w:sz w:val="22"/>
        </w:rPr>
        <w:t>pathophysiology</w:t>
      </w:r>
      <w:r w:rsidRPr="006C1752">
        <w:rPr>
          <w:rFonts w:ascii="Arial" w:hAnsi="Arial" w:cs="Arial"/>
          <w:sz w:val="22"/>
        </w:rPr>
        <w:t xml:space="preserve"> of FRDA with expanded GAA </w:t>
      </w:r>
      <w:r w:rsidR="007D53E4" w:rsidRPr="006C1752">
        <w:rPr>
          <w:rFonts w:ascii="Arial" w:hAnsi="Arial" w:cs="Arial"/>
          <w:sz w:val="22"/>
        </w:rPr>
        <w:t>repeats</w:t>
      </w:r>
      <w:r w:rsidR="00B7505F" w:rsidRPr="006C1752">
        <w:rPr>
          <w:rFonts w:ascii="Arial" w:hAnsi="Arial" w:cs="Arial"/>
          <w:sz w:val="22"/>
        </w:rPr>
        <w:t xml:space="preserve"> in the </w:t>
      </w:r>
      <w:r w:rsidR="00B7505F" w:rsidRPr="006C1752">
        <w:rPr>
          <w:rFonts w:ascii="Arial" w:hAnsi="Arial" w:cs="Arial"/>
          <w:i/>
          <w:iCs/>
          <w:sz w:val="22"/>
        </w:rPr>
        <w:t>FXN</w:t>
      </w:r>
      <w:r w:rsidR="00B7505F" w:rsidRPr="006C1752">
        <w:rPr>
          <w:rFonts w:ascii="Arial" w:hAnsi="Arial" w:cs="Arial"/>
          <w:sz w:val="22"/>
        </w:rPr>
        <w:t xml:space="preserve"> gene</w:t>
      </w:r>
      <w:r w:rsidRPr="006C1752">
        <w:rPr>
          <w:rFonts w:ascii="Arial" w:hAnsi="Arial" w:cs="Arial"/>
          <w:sz w:val="22"/>
        </w:rPr>
        <w:t xml:space="preserve"> leading to </w:t>
      </w:r>
      <w:r w:rsidR="007D53E4" w:rsidRPr="006C1752">
        <w:rPr>
          <w:rFonts w:ascii="Arial" w:hAnsi="Arial" w:cs="Arial"/>
          <w:sz w:val="22"/>
        </w:rPr>
        <w:t>silencing</w:t>
      </w:r>
      <w:r w:rsidR="00B7505F" w:rsidRPr="006C1752">
        <w:rPr>
          <w:rFonts w:ascii="Arial" w:hAnsi="Arial" w:cs="Arial"/>
          <w:sz w:val="22"/>
        </w:rPr>
        <w:t xml:space="preserve"> of</w:t>
      </w:r>
      <w:r w:rsidRPr="006C1752">
        <w:rPr>
          <w:rFonts w:ascii="Arial" w:hAnsi="Arial" w:cs="Arial"/>
          <w:sz w:val="22"/>
        </w:rPr>
        <w:t xml:space="preserve"> </w:t>
      </w:r>
      <w:r w:rsidR="007D53E4" w:rsidRPr="006C1752">
        <w:rPr>
          <w:rFonts w:ascii="Arial" w:hAnsi="Arial" w:cs="Arial"/>
          <w:sz w:val="22"/>
        </w:rPr>
        <w:t>frataxin</w:t>
      </w:r>
      <w:r w:rsidRPr="006C1752">
        <w:rPr>
          <w:rFonts w:ascii="Arial" w:hAnsi="Arial" w:cs="Arial"/>
          <w:sz w:val="22"/>
        </w:rPr>
        <w:t xml:space="preserve"> mRNA </w:t>
      </w:r>
      <w:r w:rsidR="007D53E4" w:rsidRPr="006C1752">
        <w:rPr>
          <w:rFonts w:ascii="Arial" w:hAnsi="Arial" w:cs="Arial"/>
          <w:sz w:val="22"/>
        </w:rPr>
        <w:t>production</w:t>
      </w:r>
      <w:r w:rsidRPr="006C1752">
        <w:rPr>
          <w:rFonts w:ascii="Arial" w:hAnsi="Arial" w:cs="Arial"/>
          <w:sz w:val="22"/>
        </w:rPr>
        <w:t>, which then dec</w:t>
      </w:r>
      <w:r w:rsidR="00B7505F" w:rsidRPr="006C1752">
        <w:rPr>
          <w:rFonts w:ascii="Arial" w:hAnsi="Arial" w:cs="Arial"/>
          <w:sz w:val="22"/>
        </w:rPr>
        <w:t>r</w:t>
      </w:r>
      <w:r w:rsidRPr="006C1752">
        <w:rPr>
          <w:rFonts w:ascii="Arial" w:hAnsi="Arial" w:cs="Arial"/>
          <w:sz w:val="22"/>
        </w:rPr>
        <w:t>eases</w:t>
      </w:r>
      <w:r w:rsidR="00B7505F" w:rsidRPr="006C1752">
        <w:rPr>
          <w:rFonts w:ascii="Arial" w:hAnsi="Arial" w:cs="Arial"/>
          <w:sz w:val="22"/>
        </w:rPr>
        <w:t xml:space="preserve"> tissue</w:t>
      </w:r>
      <w:r w:rsidRPr="006C1752">
        <w:rPr>
          <w:rFonts w:ascii="Arial" w:hAnsi="Arial" w:cs="Arial"/>
          <w:sz w:val="22"/>
        </w:rPr>
        <w:t xml:space="preserve"> levels of </w:t>
      </w:r>
      <w:r w:rsidR="007D53E4" w:rsidRPr="006C1752">
        <w:rPr>
          <w:rFonts w:ascii="Arial" w:hAnsi="Arial" w:cs="Arial"/>
          <w:sz w:val="22"/>
        </w:rPr>
        <w:t>frataxin</w:t>
      </w:r>
      <w:r w:rsidRPr="006C1752">
        <w:rPr>
          <w:rFonts w:ascii="Arial" w:hAnsi="Arial" w:cs="Arial"/>
          <w:sz w:val="22"/>
        </w:rPr>
        <w:t xml:space="preserve"> </w:t>
      </w:r>
      <w:r w:rsidR="007D53E4" w:rsidRPr="006C1752">
        <w:rPr>
          <w:rFonts w:ascii="Arial" w:hAnsi="Arial" w:cs="Arial"/>
          <w:sz w:val="22"/>
        </w:rPr>
        <w:t>levels</w:t>
      </w:r>
      <w:r w:rsidR="00B7505F" w:rsidRPr="006C1752">
        <w:rPr>
          <w:rFonts w:ascii="Arial" w:hAnsi="Arial" w:cs="Arial"/>
          <w:sz w:val="22"/>
        </w:rPr>
        <w:t xml:space="preserve">, </w:t>
      </w:r>
      <w:r w:rsidRPr="006C1752">
        <w:rPr>
          <w:rFonts w:ascii="Arial" w:hAnsi="Arial" w:cs="Arial"/>
          <w:sz w:val="22"/>
        </w:rPr>
        <w:t xml:space="preserve">which then </w:t>
      </w:r>
      <w:proofErr w:type="gramStart"/>
      <w:r w:rsidRPr="006C1752">
        <w:rPr>
          <w:rFonts w:ascii="Arial" w:hAnsi="Arial" w:cs="Arial"/>
          <w:sz w:val="22"/>
        </w:rPr>
        <w:t>give</w:t>
      </w:r>
      <w:proofErr w:type="gramEnd"/>
      <w:r w:rsidRPr="006C1752">
        <w:rPr>
          <w:rFonts w:ascii="Arial" w:hAnsi="Arial" w:cs="Arial"/>
          <w:sz w:val="22"/>
        </w:rPr>
        <w:t xml:space="preserve"> rise to the clinical and biochemical features of the </w:t>
      </w:r>
      <w:proofErr w:type="gramStart"/>
      <w:r w:rsidR="007D53E4" w:rsidRPr="006C1752">
        <w:rPr>
          <w:rFonts w:ascii="Arial" w:hAnsi="Arial" w:cs="Arial"/>
          <w:sz w:val="22"/>
        </w:rPr>
        <w:t>disorder</w:t>
      </w:r>
      <w:r w:rsidR="00786B03" w:rsidRPr="006C1752">
        <w:rPr>
          <w:rFonts w:ascii="Arial" w:hAnsi="Arial" w:cs="Arial"/>
          <w:sz w:val="22"/>
        </w:rPr>
        <w:t>(</w:t>
      </w:r>
      <w:proofErr w:type="gramEnd"/>
      <w:r w:rsidR="00786B03" w:rsidRPr="006C1752">
        <w:rPr>
          <w:rFonts w:ascii="Arial" w:hAnsi="Arial" w:cs="Arial"/>
          <w:sz w:val="22"/>
        </w:rPr>
        <w:t>1-3</w:t>
      </w:r>
      <w:proofErr w:type="gramStart"/>
      <w:r w:rsidR="00786B03" w:rsidRPr="006C1752">
        <w:rPr>
          <w:rFonts w:ascii="Arial" w:hAnsi="Arial" w:cs="Arial"/>
          <w:sz w:val="22"/>
        </w:rPr>
        <w:t xml:space="preserve">) </w:t>
      </w:r>
      <w:r w:rsidRPr="006C1752">
        <w:rPr>
          <w:rFonts w:ascii="Arial" w:hAnsi="Arial" w:cs="Arial"/>
          <w:sz w:val="22"/>
        </w:rPr>
        <w:t>.</w:t>
      </w:r>
      <w:proofErr w:type="gramEnd"/>
      <w:r w:rsidRPr="006C1752">
        <w:rPr>
          <w:rFonts w:ascii="Arial" w:hAnsi="Arial" w:cs="Arial"/>
          <w:sz w:val="22"/>
        </w:rPr>
        <w:t xml:space="preserve"> </w:t>
      </w:r>
      <w:r w:rsidR="00B7505F" w:rsidRPr="006C1752">
        <w:rPr>
          <w:rFonts w:ascii="Arial" w:hAnsi="Arial" w:cs="Arial"/>
          <w:sz w:val="22"/>
        </w:rPr>
        <w:t xml:space="preserve"> </w:t>
      </w:r>
      <w:r w:rsidR="00136ED6" w:rsidRPr="006C1752">
        <w:rPr>
          <w:rFonts w:ascii="Arial" w:hAnsi="Arial" w:cs="Arial"/>
          <w:sz w:val="22"/>
        </w:rPr>
        <w:t>Thus</w:t>
      </w:r>
      <w:r w:rsidR="00B7505F" w:rsidRPr="006C1752">
        <w:rPr>
          <w:rFonts w:ascii="Arial" w:hAnsi="Arial" w:cs="Arial"/>
          <w:sz w:val="22"/>
        </w:rPr>
        <w:t>,</w:t>
      </w:r>
      <w:r w:rsidR="00136ED6" w:rsidRPr="006C1752">
        <w:rPr>
          <w:rFonts w:ascii="Arial" w:hAnsi="Arial" w:cs="Arial"/>
          <w:sz w:val="22"/>
        </w:rPr>
        <w:t xml:space="preserve"> </w:t>
      </w:r>
      <w:r w:rsidR="007D53E4" w:rsidRPr="006C1752">
        <w:rPr>
          <w:rFonts w:ascii="Arial" w:hAnsi="Arial" w:cs="Arial"/>
          <w:sz w:val="22"/>
        </w:rPr>
        <w:t>frataxin</w:t>
      </w:r>
      <w:r w:rsidR="00136ED6" w:rsidRPr="006C1752">
        <w:rPr>
          <w:rFonts w:ascii="Arial" w:hAnsi="Arial" w:cs="Arial"/>
          <w:sz w:val="22"/>
        </w:rPr>
        <w:t xml:space="preserve"> levels in </w:t>
      </w:r>
      <w:r w:rsidR="007D53E4" w:rsidRPr="006C1752">
        <w:rPr>
          <w:rFonts w:ascii="Arial" w:hAnsi="Arial" w:cs="Arial"/>
          <w:sz w:val="22"/>
        </w:rPr>
        <w:t>peripheral</w:t>
      </w:r>
      <w:r w:rsidR="00136ED6" w:rsidRPr="006C1752">
        <w:rPr>
          <w:rFonts w:ascii="Arial" w:hAnsi="Arial" w:cs="Arial"/>
          <w:sz w:val="22"/>
        </w:rPr>
        <w:t xml:space="preserve"> tissue can </w:t>
      </w:r>
      <w:r w:rsidR="00B7505F" w:rsidRPr="006C1752">
        <w:rPr>
          <w:rFonts w:ascii="Arial" w:hAnsi="Arial" w:cs="Arial"/>
          <w:sz w:val="22"/>
        </w:rPr>
        <w:t xml:space="preserve">accurately provide </w:t>
      </w:r>
      <w:r w:rsidR="007D53E4" w:rsidRPr="006C1752">
        <w:rPr>
          <w:rFonts w:ascii="Arial" w:hAnsi="Arial" w:cs="Arial"/>
          <w:sz w:val="22"/>
        </w:rPr>
        <w:t>biomarkers</w:t>
      </w:r>
      <w:r w:rsidR="00136ED6" w:rsidRPr="006C1752">
        <w:rPr>
          <w:rFonts w:ascii="Arial" w:hAnsi="Arial" w:cs="Arial"/>
          <w:sz w:val="22"/>
        </w:rPr>
        <w:t xml:space="preserve"> of clinical processes in observational and </w:t>
      </w:r>
      <w:r w:rsidR="007D53E4" w:rsidRPr="006C1752">
        <w:rPr>
          <w:rFonts w:ascii="Arial" w:hAnsi="Arial" w:cs="Arial"/>
          <w:sz w:val="22"/>
        </w:rPr>
        <w:t>therapeutic</w:t>
      </w:r>
      <w:r w:rsidR="00136ED6" w:rsidRPr="006C1752">
        <w:rPr>
          <w:rFonts w:ascii="Arial" w:hAnsi="Arial" w:cs="Arial"/>
          <w:sz w:val="22"/>
        </w:rPr>
        <w:t xml:space="preserve"> trials where </w:t>
      </w:r>
      <w:r w:rsidR="007D53E4" w:rsidRPr="006C1752">
        <w:rPr>
          <w:rFonts w:ascii="Arial" w:hAnsi="Arial" w:cs="Arial"/>
          <w:sz w:val="22"/>
        </w:rPr>
        <w:t>appropriate</w:t>
      </w:r>
      <w:r w:rsidR="008F571C" w:rsidRPr="006C1752">
        <w:rPr>
          <w:rFonts w:ascii="Arial" w:hAnsi="Arial" w:cs="Arial"/>
          <w:sz w:val="22"/>
        </w:rPr>
        <w:t xml:space="preserve">.  </w:t>
      </w:r>
      <w:r w:rsidR="00B7505F" w:rsidRPr="006C1752">
        <w:rPr>
          <w:rFonts w:ascii="Arial" w:hAnsi="Arial" w:cs="Arial"/>
          <w:sz w:val="22"/>
        </w:rPr>
        <w:t xml:space="preserve">In contrast, measuring the length of the GAA repeat, while providing an </w:t>
      </w:r>
      <w:r w:rsidR="00B7505F" w:rsidRPr="006C1752">
        <w:rPr>
          <w:rFonts w:ascii="Arial" w:hAnsi="Arial" w:cs="Arial"/>
          <w:sz w:val="22"/>
        </w:rPr>
        <w:lastRenderedPageBreak/>
        <w:t>index of clinical severity, does not change over time or in response to therapeutic intervention, and is confounded by somatic mosaicism and interruptions of unknow</w:t>
      </w:r>
      <w:r w:rsidR="00786B03" w:rsidRPr="006C1752">
        <w:rPr>
          <w:rFonts w:ascii="Arial" w:hAnsi="Arial" w:cs="Arial"/>
          <w:sz w:val="22"/>
        </w:rPr>
        <w:t>n</w:t>
      </w:r>
      <w:r w:rsidR="00B7505F" w:rsidRPr="006C1752">
        <w:rPr>
          <w:rFonts w:ascii="Arial" w:hAnsi="Arial" w:cs="Arial"/>
          <w:sz w:val="22"/>
        </w:rPr>
        <w:t xml:space="preserve"> </w:t>
      </w:r>
      <w:r w:rsidR="009C5A44" w:rsidRPr="006C1752">
        <w:rPr>
          <w:rFonts w:ascii="Arial" w:hAnsi="Arial" w:cs="Arial"/>
          <w:sz w:val="22"/>
        </w:rPr>
        <w:t>significance</w:t>
      </w:r>
      <w:r w:rsidR="00786B03" w:rsidRPr="006C1752">
        <w:rPr>
          <w:rFonts w:ascii="Arial" w:hAnsi="Arial" w:cs="Arial"/>
          <w:sz w:val="22"/>
        </w:rPr>
        <w:t xml:space="preserve"> (1-3, 39-40) </w:t>
      </w:r>
      <w:r w:rsidR="00B7505F" w:rsidRPr="006C1752">
        <w:rPr>
          <w:rFonts w:ascii="Arial" w:hAnsi="Arial" w:cs="Arial"/>
          <w:sz w:val="22"/>
        </w:rPr>
        <w:t xml:space="preserve">. </w:t>
      </w:r>
      <w:r w:rsidR="009C5A44" w:rsidRPr="006C1752">
        <w:rPr>
          <w:rFonts w:ascii="Arial" w:hAnsi="Arial" w:cs="Arial"/>
          <w:sz w:val="22"/>
        </w:rPr>
        <w:t>Consequently</w:t>
      </w:r>
      <w:r w:rsidR="00B7505F" w:rsidRPr="006C1752">
        <w:rPr>
          <w:rFonts w:ascii="Arial" w:hAnsi="Arial" w:cs="Arial"/>
          <w:sz w:val="22"/>
        </w:rPr>
        <w:t>, frataxin levels provide a more useful biomarker of disease status than assessment of the primary genetic defect, the expanded GAA repeat.</w:t>
      </w:r>
    </w:p>
    <w:p w14:paraId="793733DE" w14:textId="6B79DAC4" w:rsidR="008F571C" w:rsidRPr="006C1752" w:rsidRDefault="008F571C" w:rsidP="006D7EAF">
      <w:pPr>
        <w:spacing w:after="0"/>
        <w:ind w:firstLine="0"/>
        <w:rPr>
          <w:rFonts w:ascii="Arial" w:hAnsi="Arial" w:cs="Arial"/>
          <w:sz w:val="22"/>
        </w:rPr>
      </w:pPr>
    </w:p>
    <w:p w14:paraId="21C2D321" w14:textId="4759BD93" w:rsidR="00136ED6" w:rsidRPr="006C1752" w:rsidRDefault="00136ED6" w:rsidP="006D7EAF">
      <w:pPr>
        <w:spacing w:after="0"/>
        <w:ind w:firstLine="0"/>
        <w:rPr>
          <w:rFonts w:ascii="Arial" w:hAnsi="Arial" w:cs="Arial"/>
          <w:sz w:val="22"/>
        </w:rPr>
      </w:pPr>
      <w:r w:rsidRPr="006C1752">
        <w:rPr>
          <w:rFonts w:ascii="Arial" w:hAnsi="Arial" w:cs="Arial"/>
          <w:sz w:val="22"/>
        </w:rPr>
        <w:t xml:space="preserve">In the present data, </w:t>
      </w:r>
      <w:r w:rsidR="007D53E4" w:rsidRPr="006C1752">
        <w:rPr>
          <w:rFonts w:ascii="Arial" w:hAnsi="Arial" w:cs="Arial"/>
          <w:sz w:val="22"/>
        </w:rPr>
        <w:t>although</w:t>
      </w:r>
      <w:r w:rsidRPr="006C1752">
        <w:rPr>
          <w:rFonts w:ascii="Arial" w:hAnsi="Arial" w:cs="Arial"/>
          <w:sz w:val="22"/>
        </w:rPr>
        <w:t xml:space="preserve"> results agreed </w:t>
      </w:r>
      <w:r w:rsidR="00B7505F" w:rsidRPr="006C1752">
        <w:rPr>
          <w:rFonts w:ascii="Arial" w:hAnsi="Arial" w:cs="Arial"/>
          <w:sz w:val="22"/>
        </w:rPr>
        <w:t xml:space="preserve">across different </w:t>
      </w:r>
      <w:r w:rsidRPr="006C1752">
        <w:rPr>
          <w:rFonts w:ascii="Arial" w:hAnsi="Arial" w:cs="Arial"/>
          <w:sz w:val="22"/>
        </w:rPr>
        <w:t>cohort</w:t>
      </w:r>
      <w:r w:rsidR="00B7505F" w:rsidRPr="006C1752">
        <w:rPr>
          <w:rFonts w:ascii="Arial" w:hAnsi="Arial" w:cs="Arial"/>
          <w:sz w:val="22"/>
        </w:rPr>
        <w:t>s</w:t>
      </w:r>
      <w:r w:rsidRPr="006C1752">
        <w:rPr>
          <w:rFonts w:ascii="Arial" w:hAnsi="Arial" w:cs="Arial"/>
          <w:sz w:val="22"/>
        </w:rPr>
        <w:t xml:space="preserve"> and techniques, the more recently </w:t>
      </w:r>
      <w:proofErr w:type="gramStart"/>
      <w:r w:rsidRPr="006C1752">
        <w:rPr>
          <w:rFonts w:ascii="Arial" w:hAnsi="Arial" w:cs="Arial"/>
          <w:sz w:val="22"/>
        </w:rPr>
        <w:t>developed mas</w:t>
      </w:r>
      <w:proofErr w:type="gramEnd"/>
      <w:r w:rsidRPr="006C1752">
        <w:rPr>
          <w:rFonts w:ascii="Arial" w:hAnsi="Arial" w:cs="Arial"/>
          <w:sz w:val="22"/>
        </w:rPr>
        <w:t xml:space="preserve"> </w:t>
      </w:r>
      <w:r w:rsidR="007D53E4" w:rsidRPr="006C1752">
        <w:rPr>
          <w:rFonts w:ascii="Arial" w:hAnsi="Arial" w:cs="Arial"/>
          <w:sz w:val="22"/>
        </w:rPr>
        <w:t xml:space="preserve">spectrometric </w:t>
      </w:r>
      <w:r w:rsidRPr="006C1752">
        <w:rPr>
          <w:rFonts w:ascii="Arial" w:hAnsi="Arial" w:cs="Arial"/>
          <w:sz w:val="22"/>
        </w:rPr>
        <w:t xml:space="preserve">methods provided similar </w:t>
      </w:r>
      <w:r w:rsidR="007D53E4" w:rsidRPr="006C1752">
        <w:rPr>
          <w:rFonts w:ascii="Arial" w:hAnsi="Arial" w:cs="Arial"/>
          <w:sz w:val="22"/>
        </w:rPr>
        <w:t>statistical</w:t>
      </w:r>
      <w:r w:rsidRPr="006C1752">
        <w:rPr>
          <w:rFonts w:ascii="Arial" w:hAnsi="Arial" w:cs="Arial"/>
          <w:sz w:val="22"/>
        </w:rPr>
        <w:t xml:space="preserve"> significance with far fewer subjects.  This suggests </w:t>
      </w:r>
      <w:r w:rsidR="007D53E4" w:rsidRPr="006C1752">
        <w:rPr>
          <w:rFonts w:ascii="Arial" w:hAnsi="Arial" w:cs="Arial"/>
          <w:sz w:val="22"/>
        </w:rPr>
        <w:t>superior</w:t>
      </w:r>
      <w:r w:rsidRPr="006C1752">
        <w:rPr>
          <w:rFonts w:ascii="Arial" w:hAnsi="Arial" w:cs="Arial"/>
          <w:sz w:val="22"/>
        </w:rPr>
        <w:t xml:space="preserve"> quantification with such methods, although some </w:t>
      </w:r>
      <w:r w:rsidR="007D53E4" w:rsidRPr="006C1752">
        <w:rPr>
          <w:rFonts w:ascii="Arial" w:hAnsi="Arial" w:cs="Arial"/>
          <w:sz w:val="22"/>
        </w:rPr>
        <w:t>aspects</w:t>
      </w:r>
      <w:r w:rsidRPr="006C1752">
        <w:rPr>
          <w:rFonts w:ascii="Arial" w:hAnsi="Arial" w:cs="Arial"/>
          <w:sz w:val="22"/>
        </w:rPr>
        <w:t xml:space="preserve"> of the differing </w:t>
      </w:r>
      <w:r w:rsidR="007D53E4" w:rsidRPr="006C1752">
        <w:rPr>
          <w:rFonts w:ascii="Arial" w:hAnsi="Arial" w:cs="Arial"/>
          <w:sz w:val="22"/>
        </w:rPr>
        <w:t>procedures</w:t>
      </w:r>
      <w:r w:rsidRPr="006C1752">
        <w:rPr>
          <w:rFonts w:ascii="Arial" w:hAnsi="Arial" w:cs="Arial"/>
          <w:sz w:val="22"/>
        </w:rPr>
        <w:t xml:space="preserve"> (</w:t>
      </w:r>
      <w:r w:rsidR="007D53E4" w:rsidRPr="006C1752">
        <w:rPr>
          <w:rFonts w:ascii="Arial" w:hAnsi="Arial" w:cs="Arial"/>
          <w:sz w:val="22"/>
        </w:rPr>
        <w:t>such</w:t>
      </w:r>
      <w:r w:rsidRPr="006C1752">
        <w:rPr>
          <w:rFonts w:ascii="Arial" w:hAnsi="Arial" w:cs="Arial"/>
          <w:sz w:val="22"/>
        </w:rPr>
        <w:t xml:space="preserve"> as tissue isolation) </w:t>
      </w:r>
      <w:r w:rsidR="007D53E4" w:rsidRPr="006C1752">
        <w:rPr>
          <w:rFonts w:ascii="Arial" w:hAnsi="Arial" w:cs="Arial"/>
          <w:sz w:val="22"/>
        </w:rPr>
        <w:t>remain</w:t>
      </w:r>
      <w:r w:rsidRPr="006C1752">
        <w:rPr>
          <w:rFonts w:ascii="Arial" w:hAnsi="Arial" w:cs="Arial"/>
          <w:sz w:val="22"/>
        </w:rPr>
        <w:t xml:space="preserve"> equally important in determining the </w:t>
      </w:r>
      <w:r w:rsidR="007D53E4" w:rsidRPr="006C1752">
        <w:rPr>
          <w:rFonts w:ascii="Arial" w:hAnsi="Arial" w:cs="Arial"/>
          <w:sz w:val="22"/>
        </w:rPr>
        <w:t>fidelity</w:t>
      </w:r>
      <w:r w:rsidRPr="006C1752">
        <w:rPr>
          <w:rFonts w:ascii="Arial" w:hAnsi="Arial" w:cs="Arial"/>
          <w:sz w:val="22"/>
        </w:rPr>
        <w:t xml:space="preserve"> of the </w:t>
      </w:r>
      <w:r w:rsidR="00604698" w:rsidRPr="006C1752">
        <w:rPr>
          <w:rFonts w:ascii="Arial" w:hAnsi="Arial" w:cs="Arial"/>
          <w:sz w:val="22"/>
        </w:rPr>
        <w:t>assessment</w:t>
      </w:r>
      <w:r w:rsidRPr="006C1752">
        <w:rPr>
          <w:rFonts w:ascii="Arial" w:hAnsi="Arial" w:cs="Arial"/>
          <w:sz w:val="22"/>
        </w:rPr>
        <w:t xml:space="preserve">.  For each cohort, we examined two </w:t>
      </w:r>
      <w:r w:rsidR="007D53E4" w:rsidRPr="006C1752">
        <w:rPr>
          <w:rFonts w:ascii="Arial" w:hAnsi="Arial" w:cs="Arial"/>
          <w:sz w:val="22"/>
        </w:rPr>
        <w:t>types of</w:t>
      </w:r>
      <w:r w:rsidRPr="006C1752">
        <w:rPr>
          <w:rFonts w:ascii="Arial" w:hAnsi="Arial" w:cs="Arial"/>
          <w:sz w:val="22"/>
        </w:rPr>
        <w:t xml:space="preserve"> frataxin: </w:t>
      </w:r>
      <w:r w:rsidR="007D53E4" w:rsidRPr="006C1752">
        <w:rPr>
          <w:rFonts w:ascii="Arial" w:hAnsi="Arial" w:cs="Arial"/>
          <w:sz w:val="22"/>
        </w:rPr>
        <w:t>Isoforms</w:t>
      </w:r>
      <w:r w:rsidRPr="006C1752">
        <w:rPr>
          <w:rFonts w:ascii="Arial" w:hAnsi="Arial" w:cs="Arial"/>
          <w:sz w:val="22"/>
        </w:rPr>
        <w:t xml:space="preserve"> M </w:t>
      </w:r>
      <w:r w:rsidR="007D53E4" w:rsidRPr="006C1752">
        <w:rPr>
          <w:rFonts w:ascii="Arial" w:hAnsi="Arial" w:cs="Arial"/>
          <w:sz w:val="22"/>
        </w:rPr>
        <w:t>and</w:t>
      </w:r>
      <w:r w:rsidRPr="006C1752">
        <w:rPr>
          <w:rFonts w:ascii="Arial" w:hAnsi="Arial" w:cs="Arial"/>
          <w:sz w:val="22"/>
        </w:rPr>
        <w:t xml:space="preserve"> E using  mass spectrometry assays</w:t>
      </w:r>
      <w:r w:rsidR="00604698" w:rsidRPr="006C1752">
        <w:rPr>
          <w:rFonts w:ascii="Arial" w:hAnsi="Arial" w:cs="Arial"/>
          <w:sz w:val="22"/>
        </w:rPr>
        <w:t xml:space="preserve"> of FACHILD, </w:t>
      </w:r>
      <w:r w:rsidRPr="006C1752">
        <w:rPr>
          <w:rFonts w:ascii="Arial" w:hAnsi="Arial" w:cs="Arial"/>
          <w:sz w:val="22"/>
        </w:rPr>
        <w:t xml:space="preserve">and blood and buccal </w:t>
      </w:r>
      <w:r w:rsidR="00604698" w:rsidRPr="006C1752">
        <w:rPr>
          <w:rFonts w:ascii="Arial" w:hAnsi="Arial" w:cs="Arial"/>
          <w:sz w:val="22"/>
        </w:rPr>
        <w:t xml:space="preserve">frataxin </w:t>
      </w:r>
      <w:r w:rsidRPr="006C1752">
        <w:rPr>
          <w:rFonts w:ascii="Arial" w:hAnsi="Arial" w:cs="Arial"/>
          <w:sz w:val="22"/>
        </w:rPr>
        <w:t xml:space="preserve">with lateral flow </w:t>
      </w:r>
      <w:r w:rsidR="007D53E4" w:rsidRPr="006C1752">
        <w:rPr>
          <w:rFonts w:ascii="Arial" w:hAnsi="Arial" w:cs="Arial"/>
          <w:sz w:val="22"/>
        </w:rPr>
        <w:t>assays</w:t>
      </w:r>
      <w:r w:rsidR="00604698" w:rsidRPr="006C1752">
        <w:rPr>
          <w:rFonts w:ascii="Arial" w:hAnsi="Arial" w:cs="Arial"/>
          <w:sz w:val="22"/>
        </w:rPr>
        <w:t xml:space="preserve"> in FACOMS</w:t>
      </w:r>
      <w:r w:rsidRPr="006C1752">
        <w:rPr>
          <w:rFonts w:ascii="Arial" w:hAnsi="Arial" w:cs="Arial"/>
          <w:sz w:val="22"/>
        </w:rPr>
        <w:t xml:space="preserve">.  </w:t>
      </w:r>
      <w:r w:rsidRPr="000D2CA9">
        <w:rPr>
          <w:rFonts w:ascii="Arial" w:hAnsi="Arial" w:cs="Arial"/>
          <w:sz w:val="22"/>
          <w:highlight w:val="yellow"/>
          <w:rPrChange w:id="50" w:author="Christian Rummey [2]" w:date="2025-07-07T09:30:00Z" w16du:dateUtc="2025-07-07T07:30:00Z">
            <w:rPr>
              <w:rFonts w:ascii="Arial" w:hAnsi="Arial" w:cs="Arial"/>
              <w:sz w:val="22"/>
            </w:rPr>
          </w:rPrChange>
        </w:rPr>
        <w:t xml:space="preserve">As whole blood frataxin assessments contain much more Isoform E </w:t>
      </w:r>
      <w:r w:rsidR="007D53E4" w:rsidRPr="000D2CA9">
        <w:rPr>
          <w:rFonts w:ascii="Arial" w:hAnsi="Arial" w:cs="Arial"/>
          <w:sz w:val="22"/>
          <w:highlight w:val="yellow"/>
          <w:rPrChange w:id="51" w:author="Christian Rummey [2]" w:date="2025-07-07T09:30:00Z" w16du:dateUtc="2025-07-07T07:30:00Z">
            <w:rPr>
              <w:rFonts w:ascii="Arial" w:hAnsi="Arial" w:cs="Arial"/>
              <w:sz w:val="22"/>
            </w:rPr>
          </w:rPrChange>
        </w:rPr>
        <w:t>than</w:t>
      </w:r>
      <w:r w:rsidRPr="000D2CA9">
        <w:rPr>
          <w:rFonts w:ascii="Arial" w:hAnsi="Arial" w:cs="Arial"/>
          <w:sz w:val="22"/>
          <w:highlight w:val="yellow"/>
          <w:rPrChange w:id="52" w:author="Christian Rummey [2]" w:date="2025-07-07T09:30:00Z" w16du:dateUtc="2025-07-07T07:30:00Z">
            <w:rPr>
              <w:rFonts w:ascii="Arial" w:hAnsi="Arial" w:cs="Arial"/>
              <w:sz w:val="22"/>
            </w:rPr>
          </w:rPrChange>
        </w:rPr>
        <w:t xml:space="preserve"> Isoform M</w:t>
      </w:r>
      <w:r w:rsidRPr="006C1752">
        <w:rPr>
          <w:rFonts w:ascii="Arial" w:hAnsi="Arial" w:cs="Arial"/>
          <w:sz w:val="22"/>
        </w:rPr>
        <w:t xml:space="preserve">, the results from the two cohorts are </w:t>
      </w:r>
      <w:r w:rsidR="007D53E4" w:rsidRPr="006C1752">
        <w:rPr>
          <w:rFonts w:ascii="Arial" w:hAnsi="Arial" w:cs="Arial"/>
          <w:sz w:val="22"/>
        </w:rPr>
        <w:t>probably</w:t>
      </w:r>
      <w:r w:rsidRPr="006C1752">
        <w:rPr>
          <w:rFonts w:ascii="Arial" w:hAnsi="Arial" w:cs="Arial"/>
          <w:sz w:val="22"/>
        </w:rPr>
        <w:t xml:space="preserve"> parallel</w:t>
      </w:r>
      <w:r w:rsidR="00604698" w:rsidRPr="006C1752">
        <w:rPr>
          <w:rFonts w:ascii="Arial" w:hAnsi="Arial" w:cs="Arial"/>
          <w:sz w:val="22"/>
        </w:rPr>
        <w:t xml:space="preserve"> in many ways</w:t>
      </w:r>
      <w:r w:rsidRPr="006C1752">
        <w:rPr>
          <w:rFonts w:ascii="Arial" w:hAnsi="Arial" w:cs="Arial"/>
          <w:sz w:val="22"/>
        </w:rPr>
        <w:t>, with whole b</w:t>
      </w:r>
      <w:r w:rsidR="007D53E4" w:rsidRPr="006C1752">
        <w:rPr>
          <w:rFonts w:ascii="Arial" w:hAnsi="Arial" w:cs="Arial"/>
          <w:sz w:val="22"/>
        </w:rPr>
        <w:t>lood</w:t>
      </w:r>
      <w:r w:rsidRPr="006C1752">
        <w:rPr>
          <w:rFonts w:ascii="Arial" w:hAnsi="Arial" w:cs="Arial"/>
          <w:sz w:val="22"/>
        </w:rPr>
        <w:t xml:space="preserve"> </w:t>
      </w:r>
      <w:r w:rsidR="007D53E4" w:rsidRPr="006C1752">
        <w:rPr>
          <w:rFonts w:ascii="Arial" w:hAnsi="Arial" w:cs="Arial"/>
          <w:sz w:val="22"/>
        </w:rPr>
        <w:t>being</w:t>
      </w:r>
      <w:r w:rsidRPr="006C1752">
        <w:rPr>
          <w:rFonts w:ascii="Arial" w:hAnsi="Arial" w:cs="Arial"/>
          <w:sz w:val="22"/>
        </w:rPr>
        <w:t xml:space="preserve"> </w:t>
      </w:r>
      <w:r w:rsidR="007D53E4" w:rsidRPr="006C1752">
        <w:rPr>
          <w:rFonts w:ascii="Arial" w:hAnsi="Arial" w:cs="Arial"/>
          <w:sz w:val="22"/>
        </w:rPr>
        <w:t>analogous</w:t>
      </w:r>
      <w:r w:rsidRPr="006C1752">
        <w:rPr>
          <w:rFonts w:ascii="Arial" w:hAnsi="Arial" w:cs="Arial"/>
          <w:sz w:val="22"/>
        </w:rPr>
        <w:t xml:space="preserve"> to isoform E and </w:t>
      </w:r>
      <w:r w:rsidR="00604698" w:rsidRPr="006C1752">
        <w:rPr>
          <w:rFonts w:ascii="Arial" w:hAnsi="Arial" w:cs="Arial"/>
          <w:sz w:val="22"/>
        </w:rPr>
        <w:t>b</w:t>
      </w:r>
      <w:r w:rsidR="007D53E4" w:rsidRPr="006C1752">
        <w:rPr>
          <w:rFonts w:ascii="Arial" w:hAnsi="Arial" w:cs="Arial"/>
          <w:sz w:val="22"/>
        </w:rPr>
        <w:t>uccal</w:t>
      </w:r>
      <w:r w:rsidRPr="006C1752">
        <w:rPr>
          <w:rFonts w:ascii="Arial" w:hAnsi="Arial" w:cs="Arial"/>
          <w:sz w:val="22"/>
        </w:rPr>
        <w:t xml:space="preserve"> cell results </w:t>
      </w:r>
      <w:r w:rsidR="00604698" w:rsidRPr="006C1752">
        <w:rPr>
          <w:rFonts w:ascii="Arial" w:hAnsi="Arial" w:cs="Arial"/>
          <w:sz w:val="22"/>
        </w:rPr>
        <w:t xml:space="preserve">resembling </w:t>
      </w:r>
      <w:r w:rsidR="001D75FE" w:rsidRPr="006C1752">
        <w:rPr>
          <w:rFonts w:ascii="Arial" w:hAnsi="Arial" w:cs="Arial"/>
          <w:sz w:val="22"/>
        </w:rPr>
        <w:t xml:space="preserve">mature frataxin.  In each of the assessments </w:t>
      </w:r>
      <w:proofErr w:type="gramStart"/>
      <w:r w:rsidR="001D75FE" w:rsidRPr="006C1752">
        <w:rPr>
          <w:rFonts w:ascii="Arial" w:hAnsi="Arial" w:cs="Arial"/>
          <w:sz w:val="22"/>
        </w:rPr>
        <w:t>except that</w:t>
      </w:r>
      <w:proofErr w:type="gramEnd"/>
      <w:r w:rsidR="001D75FE" w:rsidRPr="006C1752">
        <w:rPr>
          <w:rFonts w:ascii="Arial" w:hAnsi="Arial" w:cs="Arial"/>
          <w:sz w:val="22"/>
        </w:rPr>
        <w:t xml:space="preserve"> for </w:t>
      </w:r>
      <w:r w:rsidR="007D53E4" w:rsidRPr="006C1752">
        <w:rPr>
          <w:rFonts w:ascii="Arial" w:hAnsi="Arial" w:cs="Arial"/>
          <w:sz w:val="22"/>
        </w:rPr>
        <w:t>longitudinal</w:t>
      </w:r>
      <w:r w:rsidR="001D75FE" w:rsidRPr="006C1752">
        <w:rPr>
          <w:rFonts w:ascii="Arial" w:hAnsi="Arial" w:cs="Arial"/>
          <w:sz w:val="22"/>
        </w:rPr>
        <w:t xml:space="preserve"> slope, results from Isoform </w:t>
      </w:r>
      <w:r w:rsidR="00604698" w:rsidRPr="006C1752">
        <w:rPr>
          <w:rFonts w:ascii="Arial" w:hAnsi="Arial" w:cs="Arial"/>
          <w:sz w:val="22"/>
        </w:rPr>
        <w:t xml:space="preserve">E </w:t>
      </w:r>
      <w:r w:rsidR="001D75FE" w:rsidRPr="006C1752">
        <w:rPr>
          <w:rFonts w:ascii="Arial" w:hAnsi="Arial" w:cs="Arial"/>
          <w:sz w:val="22"/>
        </w:rPr>
        <w:t>/</w:t>
      </w:r>
      <w:r w:rsidR="00604698" w:rsidRPr="006C1752">
        <w:rPr>
          <w:rFonts w:ascii="Arial" w:hAnsi="Arial" w:cs="Arial"/>
          <w:sz w:val="22"/>
        </w:rPr>
        <w:t xml:space="preserve"> whole </w:t>
      </w:r>
      <w:r w:rsidR="001D75FE" w:rsidRPr="006C1752">
        <w:rPr>
          <w:rFonts w:ascii="Arial" w:hAnsi="Arial" w:cs="Arial"/>
          <w:sz w:val="22"/>
        </w:rPr>
        <w:t xml:space="preserve">blood carried higher </w:t>
      </w:r>
      <w:r w:rsidR="007D53E4" w:rsidRPr="006C1752">
        <w:rPr>
          <w:rFonts w:ascii="Arial" w:hAnsi="Arial" w:cs="Arial"/>
          <w:sz w:val="22"/>
        </w:rPr>
        <w:t>statistical</w:t>
      </w:r>
      <w:r w:rsidR="001D75FE" w:rsidRPr="006C1752">
        <w:rPr>
          <w:rFonts w:ascii="Arial" w:hAnsi="Arial" w:cs="Arial"/>
          <w:sz w:val="22"/>
        </w:rPr>
        <w:t xml:space="preserve"> </w:t>
      </w:r>
      <w:r w:rsidR="007D53E4" w:rsidRPr="006C1752">
        <w:rPr>
          <w:rFonts w:ascii="Arial" w:hAnsi="Arial" w:cs="Arial"/>
          <w:sz w:val="22"/>
        </w:rPr>
        <w:t>associations</w:t>
      </w:r>
      <w:r w:rsidR="001D75FE" w:rsidRPr="006C1752">
        <w:rPr>
          <w:rFonts w:ascii="Arial" w:hAnsi="Arial" w:cs="Arial"/>
          <w:sz w:val="22"/>
        </w:rPr>
        <w:t xml:space="preserve"> </w:t>
      </w:r>
      <w:proofErr w:type="gramStart"/>
      <w:r w:rsidR="001D75FE" w:rsidRPr="006C1752">
        <w:rPr>
          <w:rFonts w:ascii="Arial" w:hAnsi="Arial" w:cs="Arial"/>
          <w:sz w:val="22"/>
        </w:rPr>
        <w:t>that</w:t>
      </w:r>
      <w:proofErr w:type="gramEnd"/>
      <w:r w:rsidR="001D75FE" w:rsidRPr="006C1752">
        <w:rPr>
          <w:rFonts w:ascii="Arial" w:hAnsi="Arial" w:cs="Arial"/>
          <w:sz w:val="22"/>
        </w:rPr>
        <w:t xml:space="preserve"> </w:t>
      </w:r>
      <w:r w:rsidR="00604698" w:rsidRPr="006C1752">
        <w:rPr>
          <w:rFonts w:ascii="Arial" w:hAnsi="Arial" w:cs="Arial"/>
          <w:sz w:val="22"/>
        </w:rPr>
        <w:t>Isoform M</w:t>
      </w:r>
      <w:r w:rsidR="001D75FE" w:rsidRPr="006C1752">
        <w:rPr>
          <w:rFonts w:ascii="Arial" w:hAnsi="Arial" w:cs="Arial"/>
          <w:sz w:val="22"/>
        </w:rPr>
        <w:t xml:space="preserve"> buccal cell.  This seems surprising, as frataxin E is not directly linked to the phenotype of </w:t>
      </w:r>
      <w:r w:rsidR="007D53E4" w:rsidRPr="006C1752">
        <w:rPr>
          <w:rFonts w:ascii="Arial" w:hAnsi="Arial" w:cs="Arial"/>
          <w:sz w:val="22"/>
        </w:rPr>
        <w:t>disease</w:t>
      </w:r>
      <w:r w:rsidR="001D75FE" w:rsidRPr="006C1752">
        <w:rPr>
          <w:rFonts w:ascii="Arial" w:hAnsi="Arial" w:cs="Arial"/>
          <w:sz w:val="22"/>
        </w:rPr>
        <w:t xml:space="preserve">, is not made in large amounts in affected tissues, and its retention in some </w:t>
      </w:r>
      <w:r w:rsidR="007D53E4" w:rsidRPr="006C1752">
        <w:rPr>
          <w:rFonts w:ascii="Arial" w:hAnsi="Arial" w:cs="Arial"/>
          <w:sz w:val="22"/>
        </w:rPr>
        <w:t>patients</w:t>
      </w:r>
      <w:r w:rsidR="001D75FE" w:rsidRPr="006C1752">
        <w:rPr>
          <w:rFonts w:ascii="Arial" w:hAnsi="Arial" w:cs="Arial"/>
          <w:sz w:val="22"/>
        </w:rPr>
        <w:t xml:space="preserve"> carrying point </w:t>
      </w:r>
      <w:r w:rsidR="007D53E4" w:rsidRPr="006C1752">
        <w:rPr>
          <w:rFonts w:ascii="Arial" w:hAnsi="Arial" w:cs="Arial"/>
          <w:sz w:val="22"/>
        </w:rPr>
        <w:t>mutations</w:t>
      </w:r>
      <w:r w:rsidR="001D75FE" w:rsidRPr="006C1752">
        <w:rPr>
          <w:rFonts w:ascii="Arial" w:hAnsi="Arial" w:cs="Arial"/>
          <w:sz w:val="22"/>
        </w:rPr>
        <w:t xml:space="preserve"> in </w:t>
      </w:r>
      <w:r w:rsidR="007D53E4" w:rsidRPr="006C1752">
        <w:rPr>
          <w:rFonts w:ascii="Arial" w:hAnsi="Arial" w:cs="Arial"/>
          <w:sz w:val="22"/>
        </w:rPr>
        <w:t>the</w:t>
      </w:r>
      <w:r w:rsidR="001D75FE" w:rsidRPr="006C1752">
        <w:rPr>
          <w:rFonts w:ascii="Arial" w:hAnsi="Arial" w:cs="Arial"/>
          <w:sz w:val="22"/>
        </w:rPr>
        <w:t xml:space="preserve"> near </w:t>
      </w:r>
      <w:r w:rsidR="007D53E4" w:rsidRPr="006C1752">
        <w:rPr>
          <w:rFonts w:ascii="Arial" w:hAnsi="Arial" w:cs="Arial"/>
          <w:sz w:val="22"/>
        </w:rPr>
        <w:t>N terminal</w:t>
      </w:r>
      <w:r w:rsidR="001D75FE" w:rsidRPr="006C1752">
        <w:rPr>
          <w:rFonts w:ascii="Arial" w:hAnsi="Arial" w:cs="Arial"/>
          <w:sz w:val="22"/>
        </w:rPr>
        <w:t xml:space="preserve"> region is associated with more severe phenotypes</w:t>
      </w:r>
      <w:r w:rsidR="00AC089C" w:rsidRPr="006C1752">
        <w:rPr>
          <w:rFonts w:ascii="Arial" w:hAnsi="Arial" w:cs="Arial"/>
          <w:sz w:val="22"/>
        </w:rPr>
        <w:t xml:space="preserve"> (9-10, 40-41)</w:t>
      </w:r>
      <w:r w:rsidR="001D75FE" w:rsidRPr="006C1752">
        <w:rPr>
          <w:rFonts w:ascii="Arial" w:hAnsi="Arial" w:cs="Arial"/>
          <w:sz w:val="22"/>
        </w:rPr>
        <w:t xml:space="preserve">.  This </w:t>
      </w:r>
      <w:r w:rsidR="00604698" w:rsidRPr="006C1752">
        <w:rPr>
          <w:rFonts w:ascii="Arial" w:hAnsi="Arial" w:cs="Arial"/>
          <w:sz w:val="22"/>
        </w:rPr>
        <w:t xml:space="preserve">paradoxical </w:t>
      </w:r>
      <w:r w:rsidR="001D75FE" w:rsidRPr="006C1752">
        <w:rPr>
          <w:rFonts w:ascii="Arial" w:hAnsi="Arial" w:cs="Arial"/>
          <w:sz w:val="22"/>
        </w:rPr>
        <w:t xml:space="preserve">result most likely reflects the </w:t>
      </w:r>
      <w:r w:rsidR="007D53E4" w:rsidRPr="006C1752">
        <w:rPr>
          <w:rFonts w:ascii="Arial" w:hAnsi="Arial" w:cs="Arial"/>
          <w:sz w:val="22"/>
        </w:rPr>
        <w:t>tight</w:t>
      </w:r>
      <w:r w:rsidR="001D75FE" w:rsidRPr="006C1752">
        <w:rPr>
          <w:rFonts w:ascii="Arial" w:hAnsi="Arial" w:cs="Arial"/>
          <w:sz w:val="22"/>
        </w:rPr>
        <w:t xml:space="preserve"> association between </w:t>
      </w:r>
      <w:r w:rsidR="00604698" w:rsidRPr="006C1752">
        <w:rPr>
          <w:rFonts w:ascii="Arial" w:hAnsi="Arial" w:cs="Arial"/>
          <w:sz w:val="22"/>
        </w:rPr>
        <w:t>i</w:t>
      </w:r>
      <w:r w:rsidR="007D53E4" w:rsidRPr="006C1752">
        <w:rPr>
          <w:rFonts w:ascii="Arial" w:hAnsi="Arial" w:cs="Arial"/>
          <w:sz w:val="22"/>
        </w:rPr>
        <w:t>soform</w:t>
      </w:r>
      <w:r w:rsidR="001D75FE" w:rsidRPr="006C1752">
        <w:rPr>
          <w:rFonts w:ascii="Arial" w:hAnsi="Arial" w:cs="Arial"/>
          <w:sz w:val="22"/>
        </w:rPr>
        <w:t xml:space="preserve"> E and mature form </w:t>
      </w:r>
      <w:r w:rsidR="007D53E4" w:rsidRPr="006C1752">
        <w:rPr>
          <w:rFonts w:ascii="Arial" w:hAnsi="Arial" w:cs="Arial"/>
          <w:sz w:val="22"/>
        </w:rPr>
        <w:t>levels</w:t>
      </w:r>
      <w:r w:rsidR="00604698" w:rsidRPr="006C1752">
        <w:rPr>
          <w:rFonts w:ascii="Arial" w:hAnsi="Arial" w:cs="Arial"/>
          <w:sz w:val="22"/>
        </w:rPr>
        <w:t xml:space="preserve"> as both are controlled by GAA length</w:t>
      </w:r>
      <w:r w:rsidR="001D75FE" w:rsidRPr="006C1752">
        <w:rPr>
          <w:rFonts w:ascii="Arial" w:hAnsi="Arial" w:cs="Arial"/>
          <w:sz w:val="22"/>
        </w:rPr>
        <w:t xml:space="preserve">.  Isoform E is a soluble protein found </w:t>
      </w:r>
      <w:r w:rsidR="007D53E4" w:rsidRPr="006C1752">
        <w:rPr>
          <w:rFonts w:ascii="Arial" w:hAnsi="Arial" w:cs="Arial"/>
          <w:sz w:val="22"/>
        </w:rPr>
        <w:t>almost</w:t>
      </w:r>
      <w:r w:rsidR="001D75FE" w:rsidRPr="006C1752">
        <w:rPr>
          <w:rFonts w:ascii="Arial" w:hAnsi="Arial" w:cs="Arial"/>
          <w:sz w:val="22"/>
        </w:rPr>
        <w:t xml:space="preserve"> </w:t>
      </w:r>
      <w:r w:rsidR="007D53E4" w:rsidRPr="006C1752">
        <w:rPr>
          <w:rFonts w:ascii="Arial" w:hAnsi="Arial" w:cs="Arial"/>
          <w:sz w:val="22"/>
        </w:rPr>
        <w:t>exclusively</w:t>
      </w:r>
      <w:r w:rsidR="001D75FE" w:rsidRPr="006C1752">
        <w:rPr>
          <w:rFonts w:ascii="Arial" w:hAnsi="Arial" w:cs="Arial"/>
          <w:sz w:val="22"/>
        </w:rPr>
        <w:t xml:space="preserve"> in a simply isolated tissue (RBC).  In contrast, mature </w:t>
      </w:r>
      <w:r w:rsidR="00654062" w:rsidRPr="006C1752">
        <w:rPr>
          <w:rFonts w:ascii="Arial" w:hAnsi="Arial" w:cs="Arial"/>
          <w:sz w:val="22"/>
        </w:rPr>
        <w:t xml:space="preserve">frataxin </w:t>
      </w:r>
      <w:r w:rsidR="001D75FE" w:rsidRPr="006C1752">
        <w:rPr>
          <w:rFonts w:ascii="Arial" w:hAnsi="Arial" w:cs="Arial"/>
          <w:sz w:val="22"/>
        </w:rPr>
        <w:t xml:space="preserve">is intramitochondrial, and thus may be </w:t>
      </w:r>
      <w:proofErr w:type="gramStart"/>
      <w:r w:rsidR="001D75FE" w:rsidRPr="006C1752">
        <w:rPr>
          <w:rFonts w:ascii="Arial" w:hAnsi="Arial" w:cs="Arial"/>
          <w:sz w:val="22"/>
        </w:rPr>
        <w:t>associated</w:t>
      </w:r>
      <w:proofErr w:type="gramEnd"/>
      <w:r w:rsidR="001D75FE" w:rsidRPr="006C1752">
        <w:rPr>
          <w:rFonts w:ascii="Arial" w:hAnsi="Arial" w:cs="Arial"/>
          <w:sz w:val="22"/>
        </w:rPr>
        <w:t xml:space="preserve"> more difficult extraction</w:t>
      </w:r>
      <w:r w:rsidR="007B57EA" w:rsidRPr="006C1752">
        <w:rPr>
          <w:rFonts w:ascii="Arial" w:hAnsi="Arial" w:cs="Arial"/>
          <w:sz w:val="22"/>
        </w:rPr>
        <w:t>,</w:t>
      </w:r>
      <w:r w:rsidR="00604698" w:rsidRPr="006C1752">
        <w:rPr>
          <w:rFonts w:ascii="Arial" w:hAnsi="Arial" w:cs="Arial"/>
          <w:sz w:val="22"/>
        </w:rPr>
        <w:t xml:space="preserve"> </w:t>
      </w:r>
      <w:r w:rsidR="007D53E4" w:rsidRPr="006C1752">
        <w:rPr>
          <w:rFonts w:ascii="Arial" w:hAnsi="Arial" w:cs="Arial"/>
          <w:sz w:val="22"/>
        </w:rPr>
        <w:t>leading</w:t>
      </w:r>
      <w:r w:rsidR="001D75FE" w:rsidRPr="006C1752">
        <w:rPr>
          <w:rFonts w:ascii="Arial" w:hAnsi="Arial" w:cs="Arial"/>
          <w:sz w:val="22"/>
        </w:rPr>
        <w:t xml:space="preserve"> to variability in assessment</w:t>
      </w:r>
      <w:r w:rsidR="00604698" w:rsidRPr="006C1752">
        <w:rPr>
          <w:rFonts w:ascii="Arial" w:hAnsi="Arial" w:cs="Arial"/>
          <w:sz w:val="22"/>
        </w:rPr>
        <w:t xml:space="preserve"> and thus less significant statistical associations</w:t>
      </w:r>
      <w:r w:rsidR="001D75FE" w:rsidRPr="006C1752">
        <w:rPr>
          <w:rFonts w:ascii="Arial" w:hAnsi="Arial" w:cs="Arial"/>
          <w:sz w:val="22"/>
        </w:rPr>
        <w:t>.</w:t>
      </w:r>
      <w:r w:rsidR="00515BA1" w:rsidRPr="006C1752">
        <w:rPr>
          <w:rFonts w:ascii="Arial" w:hAnsi="Arial" w:cs="Arial"/>
          <w:sz w:val="22"/>
        </w:rPr>
        <w:t xml:space="preserve">  Understanding the </w:t>
      </w:r>
      <w:r w:rsidR="007D53E4" w:rsidRPr="006C1752">
        <w:rPr>
          <w:rFonts w:ascii="Arial" w:hAnsi="Arial" w:cs="Arial"/>
          <w:sz w:val="22"/>
        </w:rPr>
        <w:t>extraction</w:t>
      </w:r>
      <w:r w:rsidR="00604698" w:rsidRPr="006C1752">
        <w:rPr>
          <w:rFonts w:ascii="Arial" w:hAnsi="Arial" w:cs="Arial"/>
          <w:sz w:val="22"/>
        </w:rPr>
        <w:t xml:space="preserve"> of frataxin from different tissues</w:t>
      </w:r>
      <w:r w:rsidR="00515BA1" w:rsidRPr="006C1752">
        <w:rPr>
          <w:rFonts w:ascii="Arial" w:hAnsi="Arial" w:cs="Arial"/>
          <w:sz w:val="22"/>
        </w:rPr>
        <w:t xml:space="preserve"> in individual studies is </w:t>
      </w:r>
      <w:r w:rsidR="007D53E4" w:rsidRPr="006C1752">
        <w:rPr>
          <w:rFonts w:ascii="Arial" w:hAnsi="Arial" w:cs="Arial"/>
          <w:sz w:val="22"/>
        </w:rPr>
        <w:t>thus</w:t>
      </w:r>
      <w:r w:rsidR="00515BA1" w:rsidRPr="006C1752">
        <w:rPr>
          <w:rFonts w:ascii="Arial" w:hAnsi="Arial" w:cs="Arial"/>
          <w:sz w:val="22"/>
        </w:rPr>
        <w:t xml:space="preserve"> important for interpretation of the role of </w:t>
      </w:r>
      <w:r w:rsidR="007D53E4" w:rsidRPr="006C1752">
        <w:rPr>
          <w:rFonts w:ascii="Arial" w:hAnsi="Arial" w:cs="Arial"/>
          <w:sz w:val="22"/>
        </w:rPr>
        <w:t>frataxin</w:t>
      </w:r>
      <w:r w:rsidR="00515BA1" w:rsidRPr="006C1752">
        <w:rPr>
          <w:rFonts w:ascii="Arial" w:hAnsi="Arial" w:cs="Arial"/>
          <w:sz w:val="22"/>
        </w:rPr>
        <w:t xml:space="preserve"> </w:t>
      </w:r>
      <w:r w:rsidR="007D53E4" w:rsidRPr="006C1752">
        <w:rPr>
          <w:rFonts w:ascii="Arial" w:hAnsi="Arial" w:cs="Arial"/>
          <w:sz w:val="22"/>
        </w:rPr>
        <w:t>as</w:t>
      </w:r>
      <w:r w:rsidR="00515BA1" w:rsidRPr="006C1752">
        <w:rPr>
          <w:rFonts w:ascii="Arial" w:hAnsi="Arial" w:cs="Arial"/>
          <w:sz w:val="22"/>
        </w:rPr>
        <w:t xml:space="preserve"> a </w:t>
      </w:r>
      <w:r w:rsidR="007B57EA" w:rsidRPr="006C1752">
        <w:rPr>
          <w:rFonts w:ascii="Arial" w:hAnsi="Arial" w:cs="Arial"/>
          <w:sz w:val="22"/>
        </w:rPr>
        <w:t>biomarker</w:t>
      </w:r>
      <w:r w:rsidR="00515BA1" w:rsidRPr="006C1752">
        <w:rPr>
          <w:rFonts w:ascii="Arial" w:hAnsi="Arial" w:cs="Arial"/>
          <w:sz w:val="22"/>
        </w:rPr>
        <w:t xml:space="preserve"> in such studies.</w:t>
      </w:r>
    </w:p>
    <w:p w14:paraId="0974072F" w14:textId="77777777" w:rsidR="0076517C" w:rsidRPr="006C1752" w:rsidRDefault="0076517C" w:rsidP="006D7EAF">
      <w:pPr>
        <w:spacing w:after="0"/>
        <w:ind w:firstLine="0"/>
        <w:rPr>
          <w:rFonts w:ascii="Arial" w:hAnsi="Arial" w:cs="Arial"/>
          <w:sz w:val="22"/>
        </w:rPr>
      </w:pPr>
    </w:p>
    <w:p w14:paraId="16AD133F" w14:textId="48300AE2" w:rsidR="00656707" w:rsidRPr="006C1752" w:rsidRDefault="00515BA1" w:rsidP="006D7EAF">
      <w:pPr>
        <w:spacing w:after="0"/>
        <w:ind w:firstLine="0"/>
        <w:rPr>
          <w:rFonts w:ascii="Arial" w:hAnsi="Arial" w:cs="Arial"/>
          <w:sz w:val="22"/>
        </w:rPr>
      </w:pPr>
      <w:r w:rsidRPr="006C1752">
        <w:rPr>
          <w:rFonts w:ascii="Arial" w:hAnsi="Arial" w:cs="Arial"/>
          <w:sz w:val="22"/>
        </w:rPr>
        <w:lastRenderedPageBreak/>
        <w:t xml:space="preserve">In the present study, the data show that frataxin levels as assayed as total levels </w:t>
      </w:r>
      <w:proofErr w:type="gramStart"/>
      <w:r w:rsidRPr="006C1752">
        <w:rPr>
          <w:rFonts w:ascii="Arial" w:hAnsi="Arial" w:cs="Arial"/>
          <w:sz w:val="22"/>
        </w:rPr>
        <w:t>functions</w:t>
      </w:r>
      <w:proofErr w:type="gramEnd"/>
      <w:r w:rsidRPr="006C1752">
        <w:rPr>
          <w:rFonts w:ascii="Arial" w:hAnsi="Arial" w:cs="Arial"/>
          <w:sz w:val="22"/>
        </w:rPr>
        <w:t xml:space="preserve"> as a biomarker of disease </w:t>
      </w:r>
      <w:r w:rsidRPr="00E134E2">
        <w:rPr>
          <w:rFonts w:ascii="Arial" w:hAnsi="Arial" w:cs="Arial"/>
          <w:sz w:val="22"/>
          <w:highlight w:val="yellow"/>
          <w:rPrChange w:id="53" w:author="Christian Rummey [2]" w:date="2025-07-07T09:35:00Z" w16du:dateUtc="2025-07-07T07:35:00Z">
            <w:rPr>
              <w:rFonts w:ascii="Arial" w:hAnsi="Arial" w:cs="Arial"/>
              <w:sz w:val="22"/>
            </w:rPr>
          </w:rPrChange>
        </w:rPr>
        <w:t>status</w:t>
      </w:r>
      <w:r w:rsidRPr="006C1752">
        <w:rPr>
          <w:rFonts w:ascii="Arial" w:hAnsi="Arial" w:cs="Arial"/>
          <w:sz w:val="22"/>
        </w:rPr>
        <w:t>.  However, its use</w:t>
      </w:r>
      <w:r w:rsidR="00754BF6" w:rsidRPr="006C1752">
        <w:rPr>
          <w:rFonts w:ascii="Arial" w:hAnsi="Arial" w:cs="Arial"/>
          <w:sz w:val="22"/>
        </w:rPr>
        <w:t xml:space="preserve"> in clinical studies</w:t>
      </w:r>
      <w:r w:rsidRPr="006C1752">
        <w:rPr>
          <w:rFonts w:ascii="Arial" w:hAnsi="Arial" w:cs="Arial"/>
          <w:sz w:val="22"/>
        </w:rPr>
        <w:t xml:space="preserve"> must be </w:t>
      </w:r>
      <w:r w:rsidR="007D53E4" w:rsidRPr="006C1752">
        <w:rPr>
          <w:rFonts w:ascii="Arial" w:hAnsi="Arial" w:cs="Arial"/>
          <w:sz w:val="22"/>
        </w:rPr>
        <w:t>interpreted</w:t>
      </w:r>
      <w:r w:rsidRPr="006C1752">
        <w:rPr>
          <w:rFonts w:ascii="Arial" w:hAnsi="Arial" w:cs="Arial"/>
          <w:sz w:val="22"/>
        </w:rPr>
        <w:t xml:space="preserve"> in the co</w:t>
      </w:r>
      <w:r w:rsidR="007D53E4" w:rsidRPr="006C1752">
        <w:rPr>
          <w:rFonts w:ascii="Arial" w:hAnsi="Arial" w:cs="Arial"/>
          <w:sz w:val="22"/>
        </w:rPr>
        <w:t>n</w:t>
      </w:r>
      <w:r w:rsidRPr="006C1752">
        <w:rPr>
          <w:rFonts w:ascii="Arial" w:hAnsi="Arial" w:cs="Arial"/>
          <w:sz w:val="22"/>
        </w:rPr>
        <w:t>te</w:t>
      </w:r>
      <w:r w:rsidR="007D53E4" w:rsidRPr="006C1752">
        <w:rPr>
          <w:rFonts w:ascii="Arial" w:hAnsi="Arial" w:cs="Arial"/>
          <w:sz w:val="22"/>
        </w:rPr>
        <w:t xml:space="preserve">xt </w:t>
      </w:r>
      <w:r w:rsidR="00754BF6" w:rsidRPr="006C1752">
        <w:rPr>
          <w:rFonts w:ascii="Arial" w:hAnsi="Arial" w:cs="Arial"/>
          <w:sz w:val="22"/>
        </w:rPr>
        <w:t xml:space="preserve">of the cellular and </w:t>
      </w:r>
      <w:r w:rsidR="007D53E4" w:rsidRPr="006C1752">
        <w:rPr>
          <w:rFonts w:ascii="Arial" w:hAnsi="Arial" w:cs="Arial"/>
          <w:sz w:val="22"/>
        </w:rPr>
        <w:t>tissue</w:t>
      </w:r>
      <w:r w:rsidR="00754BF6" w:rsidRPr="006C1752">
        <w:rPr>
          <w:rFonts w:ascii="Arial" w:hAnsi="Arial" w:cs="Arial"/>
          <w:sz w:val="22"/>
        </w:rPr>
        <w:t xml:space="preserve"> distribution of frataxin.  Frataxin is ubiquitously expressed, but its levels </w:t>
      </w:r>
      <w:r w:rsidR="00840C5B" w:rsidRPr="006C1752">
        <w:rPr>
          <w:rFonts w:ascii="Arial" w:hAnsi="Arial" w:cs="Arial"/>
          <w:sz w:val="22"/>
        </w:rPr>
        <w:t>vary across tissues</w:t>
      </w:r>
      <w:r w:rsidR="00604698" w:rsidRPr="006C1752">
        <w:rPr>
          <w:rFonts w:ascii="Arial" w:hAnsi="Arial" w:cs="Arial"/>
          <w:sz w:val="22"/>
        </w:rPr>
        <w:t>,</w:t>
      </w:r>
      <w:r w:rsidR="00840C5B" w:rsidRPr="006C1752">
        <w:rPr>
          <w:rFonts w:ascii="Arial" w:hAnsi="Arial" w:cs="Arial"/>
          <w:sz w:val="22"/>
        </w:rPr>
        <w:t xml:space="preserve"> and selected transcription factors influence its expression</w:t>
      </w:r>
      <w:r w:rsidR="00814471" w:rsidRPr="006C1752">
        <w:rPr>
          <w:rFonts w:ascii="Arial" w:hAnsi="Arial" w:cs="Arial"/>
          <w:sz w:val="22"/>
        </w:rPr>
        <w:t>(1-3)</w:t>
      </w:r>
      <w:r w:rsidR="00840C5B" w:rsidRPr="006C1752">
        <w:rPr>
          <w:rFonts w:ascii="Arial" w:hAnsi="Arial" w:cs="Arial"/>
          <w:sz w:val="22"/>
        </w:rPr>
        <w:t xml:space="preserve">.   Still, the </w:t>
      </w:r>
      <w:proofErr w:type="gramStart"/>
      <w:r w:rsidR="00840C5B" w:rsidRPr="006C1752">
        <w:rPr>
          <w:rFonts w:ascii="Arial" w:hAnsi="Arial" w:cs="Arial"/>
          <w:sz w:val="22"/>
        </w:rPr>
        <w:t>pathologic</w:t>
      </w:r>
      <w:proofErr w:type="gramEnd"/>
      <w:r w:rsidR="00840C5B" w:rsidRPr="006C1752">
        <w:rPr>
          <w:rFonts w:ascii="Arial" w:hAnsi="Arial" w:cs="Arial"/>
          <w:sz w:val="22"/>
        </w:rPr>
        <w:t xml:space="preserve"> </w:t>
      </w:r>
      <w:r w:rsidR="007D53E4" w:rsidRPr="006C1752">
        <w:rPr>
          <w:rFonts w:ascii="Arial" w:hAnsi="Arial" w:cs="Arial"/>
          <w:sz w:val="22"/>
        </w:rPr>
        <w:t>suppression</w:t>
      </w:r>
      <w:r w:rsidR="00840C5B" w:rsidRPr="006C1752">
        <w:rPr>
          <w:rFonts w:ascii="Arial" w:hAnsi="Arial" w:cs="Arial"/>
          <w:sz w:val="22"/>
        </w:rPr>
        <w:t xml:space="preserve"> of frataxin mRNA production </w:t>
      </w:r>
      <w:r w:rsidR="007D53E4" w:rsidRPr="006C1752">
        <w:rPr>
          <w:rFonts w:ascii="Arial" w:hAnsi="Arial" w:cs="Arial"/>
          <w:sz w:val="22"/>
        </w:rPr>
        <w:t>by</w:t>
      </w:r>
      <w:r w:rsidR="00840C5B" w:rsidRPr="006C1752">
        <w:rPr>
          <w:rFonts w:ascii="Arial" w:hAnsi="Arial" w:cs="Arial"/>
          <w:sz w:val="22"/>
        </w:rPr>
        <w:t xml:space="preserve"> the expanded GAA </w:t>
      </w:r>
      <w:r w:rsidR="007D53E4" w:rsidRPr="006C1752">
        <w:rPr>
          <w:rFonts w:ascii="Arial" w:hAnsi="Arial" w:cs="Arial"/>
          <w:sz w:val="22"/>
        </w:rPr>
        <w:t>repeat</w:t>
      </w:r>
      <w:r w:rsidR="00840C5B" w:rsidRPr="006C1752">
        <w:rPr>
          <w:rFonts w:ascii="Arial" w:hAnsi="Arial" w:cs="Arial"/>
          <w:sz w:val="22"/>
        </w:rPr>
        <w:t xml:space="preserve"> dominates</w:t>
      </w:r>
      <w:r w:rsidR="00814471" w:rsidRPr="006C1752">
        <w:rPr>
          <w:rFonts w:ascii="Arial" w:hAnsi="Arial" w:cs="Arial"/>
          <w:sz w:val="22"/>
        </w:rPr>
        <w:t xml:space="preserve"> control of</w:t>
      </w:r>
      <w:r w:rsidR="00840C5B" w:rsidRPr="006C1752">
        <w:rPr>
          <w:rFonts w:ascii="Arial" w:hAnsi="Arial" w:cs="Arial"/>
          <w:sz w:val="22"/>
        </w:rPr>
        <w:t xml:space="preserve"> frataxin expression in FRDA. </w:t>
      </w:r>
      <w:commentRangeStart w:id="54"/>
      <w:r w:rsidR="00656707" w:rsidRPr="006C1752">
        <w:rPr>
          <w:rFonts w:ascii="Arial" w:hAnsi="Arial" w:cs="Arial"/>
          <w:sz w:val="22"/>
        </w:rPr>
        <w:t>Still</w:t>
      </w:r>
      <w:r w:rsidR="00814471" w:rsidRPr="006C1752">
        <w:rPr>
          <w:rFonts w:ascii="Arial" w:hAnsi="Arial" w:cs="Arial"/>
          <w:sz w:val="22"/>
        </w:rPr>
        <w:t>,</w:t>
      </w:r>
      <w:r w:rsidR="00656707" w:rsidRPr="006C1752">
        <w:rPr>
          <w:rFonts w:ascii="Arial" w:hAnsi="Arial" w:cs="Arial"/>
          <w:sz w:val="22"/>
        </w:rPr>
        <w:t xml:space="preserve"> in some situations, other </w:t>
      </w:r>
      <w:r w:rsidR="007D53E4" w:rsidRPr="006C1752">
        <w:rPr>
          <w:rFonts w:ascii="Arial" w:hAnsi="Arial" w:cs="Arial"/>
          <w:sz w:val="22"/>
        </w:rPr>
        <w:t>factors</w:t>
      </w:r>
      <w:r w:rsidR="00656707" w:rsidRPr="006C1752">
        <w:rPr>
          <w:rFonts w:ascii="Arial" w:hAnsi="Arial" w:cs="Arial"/>
          <w:sz w:val="22"/>
        </w:rPr>
        <w:t xml:space="preserve"> </w:t>
      </w:r>
      <w:commentRangeEnd w:id="54"/>
      <w:r w:rsidR="001A70E7">
        <w:rPr>
          <w:rStyle w:val="CommentReference"/>
          <w:rFonts w:eastAsia="MS Mincho" w:cs="Times New Roman"/>
          <w:color w:val="000000"/>
          <w:lang w:eastAsia="ja-JP"/>
        </w:rPr>
        <w:commentReference w:id="54"/>
      </w:r>
      <w:r w:rsidR="00656707" w:rsidRPr="006C1752">
        <w:rPr>
          <w:rFonts w:ascii="Arial" w:hAnsi="Arial" w:cs="Arial"/>
          <w:sz w:val="22"/>
        </w:rPr>
        <w:t xml:space="preserve">may alter </w:t>
      </w:r>
      <w:proofErr w:type="gramStart"/>
      <w:r w:rsidR="00656707" w:rsidRPr="006C1752">
        <w:rPr>
          <w:rFonts w:ascii="Arial" w:hAnsi="Arial" w:cs="Arial"/>
          <w:sz w:val="22"/>
        </w:rPr>
        <w:t>expression</w:t>
      </w:r>
      <w:proofErr w:type="gramEnd"/>
      <w:r w:rsidR="00656707" w:rsidRPr="006C1752">
        <w:rPr>
          <w:rFonts w:ascii="Arial" w:hAnsi="Arial" w:cs="Arial"/>
          <w:sz w:val="22"/>
        </w:rPr>
        <w:t xml:space="preserve"> of frataxin</w:t>
      </w:r>
      <w:r w:rsidR="00840C5B" w:rsidRPr="006C1752">
        <w:rPr>
          <w:rFonts w:ascii="Arial" w:hAnsi="Arial" w:cs="Arial"/>
          <w:sz w:val="22"/>
        </w:rPr>
        <w:t xml:space="preserve"> </w:t>
      </w:r>
      <w:r w:rsidR="00656707" w:rsidRPr="006C1752">
        <w:rPr>
          <w:rFonts w:ascii="Arial" w:hAnsi="Arial" w:cs="Arial"/>
          <w:sz w:val="22"/>
        </w:rPr>
        <w:t xml:space="preserve">to some degree, possibly in a tissue specific manner, thus requiring interpretation of individual </w:t>
      </w:r>
      <w:r w:rsidR="007D53E4" w:rsidRPr="006C1752">
        <w:rPr>
          <w:rFonts w:ascii="Arial" w:hAnsi="Arial" w:cs="Arial"/>
          <w:sz w:val="22"/>
        </w:rPr>
        <w:t>experimental</w:t>
      </w:r>
      <w:r w:rsidR="00656707" w:rsidRPr="006C1752">
        <w:rPr>
          <w:rFonts w:ascii="Arial" w:hAnsi="Arial" w:cs="Arial"/>
          <w:sz w:val="22"/>
        </w:rPr>
        <w:t xml:space="preserve"> paradigms.</w:t>
      </w:r>
    </w:p>
    <w:p w14:paraId="54417D8D" w14:textId="77777777" w:rsidR="00B7505F" w:rsidRPr="006C1752" w:rsidRDefault="00B7505F" w:rsidP="006D7EAF">
      <w:pPr>
        <w:spacing w:after="0"/>
        <w:ind w:firstLine="0"/>
        <w:rPr>
          <w:rFonts w:ascii="Arial" w:hAnsi="Arial" w:cs="Arial"/>
          <w:sz w:val="22"/>
        </w:rPr>
      </w:pPr>
    </w:p>
    <w:p w14:paraId="02314C72" w14:textId="07A3D950" w:rsidR="00515BA1" w:rsidRPr="006C1752" w:rsidRDefault="00656707" w:rsidP="006D7EAF">
      <w:pPr>
        <w:spacing w:after="0"/>
        <w:ind w:firstLine="0"/>
        <w:rPr>
          <w:rFonts w:ascii="Arial" w:hAnsi="Arial" w:cs="Arial"/>
          <w:sz w:val="22"/>
        </w:rPr>
      </w:pPr>
      <w:r w:rsidRPr="006C1752">
        <w:rPr>
          <w:rFonts w:ascii="Arial" w:hAnsi="Arial" w:cs="Arial"/>
          <w:sz w:val="22"/>
        </w:rPr>
        <w:t xml:space="preserve">In addition, frataxin </w:t>
      </w:r>
      <w:r w:rsidR="007D53E4" w:rsidRPr="006C1752">
        <w:rPr>
          <w:rFonts w:ascii="Arial" w:hAnsi="Arial" w:cs="Arial"/>
          <w:sz w:val="22"/>
        </w:rPr>
        <w:t>itself</w:t>
      </w:r>
      <w:r w:rsidRPr="006C1752">
        <w:rPr>
          <w:rFonts w:ascii="Arial" w:hAnsi="Arial" w:cs="Arial"/>
          <w:sz w:val="22"/>
        </w:rPr>
        <w:t xml:space="preserve"> is likely expressed in a mosaic</w:t>
      </w:r>
      <w:r w:rsidR="00604698" w:rsidRPr="006C1752">
        <w:rPr>
          <w:rFonts w:ascii="Arial" w:hAnsi="Arial" w:cs="Arial"/>
          <w:sz w:val="22"/>
        </w:rPr>
        <w:t>,</w:t>
      </w:r>
      <w:r w:rsidRPr="006C1752">
        <w:rPr>
          <w:rFonts w:ascii="Arial" w:hAnsi="Arial" w:cs="Arial"/>
          <w:sz w:val="22"/>
        </w:rPr>
        <w:t xml:space="preserve"> cell specific manner to some degree.  In PBMC, the expression of </w:t>
      </w:r>
      <w:r w:rsidR="007D53E4" w:rsidRPr="006C1752">
        <w:rPr>
          <w:rFonts w:ascii="Arial" w:hAnsi="Arial" w:cs="Arial"/>
          <w:sz w:val="22"/>
        </w:rPr>
        <w:t>frataxin</w:t>
      </w:r>
      <w:r w:rsidRPr="006C1752">
        <w:rPr>
          <w:rFonts w:ascii="Arial" w:hAnsi="Arial" w:cs="Arial"/>
          <w:sz w:val="22"/>
        </w:rPr>
        <w:t xml:space="preserve"> reflect</w:t>
      </w:r>
      <w:r w:rsidR="0063559D" w:rsidRPr="006C1752">
        <w:rPr>
          <w:rFonts w:ascii="Arial" w:hAnsi="Arial" w:cs="Arial"/>
          <w:sz w:val="22"/>
        </w:rPr>
        <w:t>s</w:t>
      </w:r>
      <w:r w:rsidRPr="006C1752">
        <w:rPr>
          <w:rFonts w:ascii="Arial" w:hAnsi="Arial" w:cs="Arial"/>
          <w:sz w:val="22"/>
        </w:rPr>
        <w:t xml:space="preserve"> the number of alleles that unmethylated and thus are </w:t>
      </w:r>
      <w:r w:rsidR="007D53E4" w:rsidRPr="006C1752">
        <w:rPr>
          <w:rFonts w:ascii="Arial" w:hAnsi="Arial" w:cs="Arial"/>
          <w:sz w:val="22"/>
        </w:rPr>
        <w:t>transcriptionally</w:t>
      </w:r>
      <w:r w:rsidRPr="006C1752">
        <w:rPr>
          <w:rFonts w:ascii="Arial" w:hAnsi="Arial" w:cs="Arial"/>
          <w:sz w:val="22"/>
        </w:rPr>
        <w:t xml:space="preserve"> active, in any given cell being 0,1, or 2</w:t>
      </w:r>
      <w:r w:rsidR="00814471" w:rsidRPr="006C1752">
        <w:rPr>
          <w:rFonts w:ascii="Arial" w:hAnsi="Arial" w:cs="Arial"/>
          <w:sz w:val="22"/>
        </w:rPr>
        <w:t xml:space="preserve"> </w:t>
      </w:r>
      <w:r w:rsidRPr="006C1752">
        <w:rPr>
          <w:rFonts w:ascii="Arial" w:hAnsi="Arial" w:cs="Arial"/>
          <w:sz w:val="22"/>
        </w:rPr>
        <w:t xml:space="preserve">.  </w:t>
      </w:r>
      <w:r w:rsidR="00BF001A" w:rsidRPr="006C1752">
        <w:rPr>
          <w:rFonts w:ascii="Arial" w:hAnsi="Arial" w:cs="Arial"/>
          <w:sz w:val="22"/>
        </w:rPr>
        <w:t xml:space="preserve">Cells with no active alleles make almost no </w:t>
      </w:r>
      <w:r w:rsidR="007D53E4" w:rsidRPr="006C1752">
        <w:rPr>
          <w:rFonts w:ascii="Arial" w:hAnsi="Arial" w:cs="Arial"/>
          <w:sz w:val="22"/>
        </w:rPr>
        <w:t>frataxin</w:t>
      </w:r>
      <w:r w:rsidR="00BF001A" w:rsidRPr="006C1752">
        <w:rPr>
          <w:rFonts w:ascii="Arial" w:hAnsi="Arial" w:cs="Arial"/>
          <w:sz w:val="22"/>
        </w:rPr>
        <w:t xml:space="preserve">, those with one active allele make about 50% of control , and 2 active alleles make normal levels.  </w:t>
      </w:r>
      <w:proofErr w:type="gramStart"/>
      <w:r w:rsidR="00BF001A" w:rsidRPr="006C1752">
        <w:rPr>
          <w:rFonts w:ascii="Arial" w:hAnsi="Arial" w:cs="Arial"/>
          <w:sz w:val="22"/>
        </w:rPr>
        <w:t>Thus</w:t>
      </w:r>
      <w:proofErr w:type="gramEnd"/>
      <w:r w:rsidR="00BF001A" w:rsidRPr="006C1752">
        <w:rPr>
          <w:rFonts w:ascii="Arial" w:hAnsi="Arial" w:cs="Arial"/>
          <w:sz w:val="22"/>
        </w:rPr>
        <w:t xml:space="preserve"> the number of cells that </w:t>
      </w:r>
      <w:proofErr w:type="gramStart"/>
      <w:r w:rsidR="00BF001A" w:rsidRPr="006C1752">
        <w:rPr>
          <w:rFonts w:ascii="Arial" w:hAnsi="Arial" w:cs="Arial"/>
          <w:sz w:val="22"/>
        </w:rPr>
        <w:t>active</w:t>
      </w:r>
      <w:proofErr w:type="gramEnd"/>
      <w:r w:rsidR="00BF001A" w:rsidRPr="006C1752">
        <w:rPr>
          <w:rFonts w:ascii="Arial" w:hAnsi="Arial" w:cs="Arial"/>
          <w:sz w:val="22"/>
        </w:rPr>
        <w:t xml:space="preserve">, not the amount of expression per </w:t>
      </w:r>
      <w:r w:rsidR="007D53E4" w:rsidRPr="006C1752">
        <w:rPr>
          <w:rFonts w:ascii="Arial" w:hAnsi="Arial" w:cs="Arial"/>
          <w:sz w:val="22"/>
        </w:rPr>
        <w:t>cell, provides</w:t>
      </w:r>
      <w:r w:rsidR="00BF001A" w:rsidRPr="006C1752">
        <w:rPr>
          <w:rFonts w:ascii="Arial" w:hAnsi="Arial" w:cs="Arial"/>
          <w:sz w:val="22"/>
        </w:rPr>
        <w:t xml:space="preserve"> the major difference in overall expression between controls, carriers and FRDA </w:t>
      </w:r>
      <w:r w:rsidR="007D53E4" w:rsidRPr="006C1752">
        <w:rPr>
          <w:rFonts w:ascii="Arial" w:hAnsi="Arial" w:cs="Arial"/>
          <w:sz w:val="22"/>
        </w:rPr>
        <w:t>patients</w:t>
      </w:r>
      <w:r w:rsidR="00BF001A" w:rsidRPr="006C1752">
        <w:rPr>
          <w:rFonts w:ascii="Arial" w:hAnsi="Arial" w:cs="Arial"/>
          <w:sz w:val="22"/>
        </w:rPr>
        <w:t xml:space="preserve">, implying that cells in FRDA express </w:t>
      </w:r>
      <w:r w:rsidR="007D53E4" w:rsidRPr="006C1752">
        <w:rPr>
          <w:rFonts w:ascii="Arial" w:hAnsi="Arial" w:cs="Arial"/>
          <w:sz w:val="22"/>
        </w:rPr>
        <w:t>frataxin</w:t>
      </w:r>
      <w:r w:rsidR="00BF001A" w:rsidRPr="006C1752">
        <w:rPr>
          <w:rFonts w:ascii="Arial" w:hAnsi="Arial" w:cs="Arial"/>
          <w:sz w:val="22"/>
        </w:rPr>
        <w:t xml:space="preserve"> in a mosaic pattern in </w:t>
      </w:r>
      <w:r w:rsidR="007B57EA" w:rsidRPr="006C1752">
        <w:rPr>
          <w:rFonts w:ascii="Arial" w:hAnsi="Arial" w:cs="Arial"/>
          <w:sz w:val="22"/>
        </w:rPr>
        <w:t>cells.</w:t>
      </w:r>
      <w:r w:rsidR="00BF001A" w:rsidRPr="006C1752">
        <w:rPr>
          <w:rFonts w:ascii="Arial" w:hAnsi="Arial" w:cs="Arial"/>
          <w:sz w:val="22"/>
        </w:rPr>
        <w:t xml:space="preserve">  Such </w:t>
      </w:r>
      <w:r w:rsidR="007D53E4" w:rsidRPr="006C1752">
        <w:rPr>
          <w:rFonts w:ascii="Arial" w:hAnsi="Arial" w:cs="Arial"/>
          <w:sz w:val="22"/>
        </w:rPr>
        <w:t>mosaicism</w:t>
      </w:r>
      <w:r w:rsidR="00BF001A" w:rsidRPr="006C1752">
        <w:rPr>
          <w:rFonts w:ascii="Arial" w:hAnsi="Arial" w:cs="Arial"/>
          <w:sz w:val="22"/>
        </w:rPr>
        <w:t xml:space="preserve"> </w:t>
      </w:r>
      <w:r w:rsidR="0063559D" w:rsidRPr="006C1752">
        <w:rPr>
          <w:rFonts w:ascii="Arial" w:hAnsi="Arial" w:cs="Arial"/>
          <w:sz w:val="22"/>
        </w:rPr>
        <w:t>occurs</w:t>
      </w:r>
      <w:r w:rsidR="00BF001A" w:rsidRPr="006C1752">
        <w:rPr>
          <w:rFonts w:ascii="Arial" w:hAnsi="Arial" w:cs="Arial"/>
          <w:sz w:val="22"/>
        </w:rPr>
        <w:t xml:space="preserve"> in </w:t>
      </w:r>
      <w:r w:rsidR="007B57EA" w:rsidRPr="006C1752">
        <w:rPr>
          <w:rFonts w:ascii="Arial" w:hAnsi="Arial" w:cs="Arial"/>
          <w:sz w:val="22"/>
        </w:rPr>
        <w:t>PBMC but</w:t>
      </w:r>
      <w:r w:rsidR="00BF001A" w:rsidRPr="006C1752">
        <w:rPr>
          <w:rFonts w:ascii="Arial" w:hAnsi="Arial" w:cs="Arial"/>
          <w:sz w:val="22"/>
        </w:rPr>
        <w:t xml:space="preserve"> has not been investigated in other tissues. As the methylation pattern appears early in development, other processes may select cells of different frataxin</w:t>
      </w:r>
      <w:r w:rsidR="007F0842" w:rsidRPr="006C1752">
        <w:rPr>
          <w:rFonts w:ascii="Arial" w:hAnsi="Arial" w:cs="Arial"/>
          <w:sz w:val="22"/>
        </w:rPr>
        <w:t xml:space="preserve"> levels over time.  Interpretation of such processes (which are unknown at present) alter</w:t>
      </w:r>
      <w:r w:rsidR="0063559D" w:rsidRPr="006C1752">
        <w:rPr>
          <w:rFonts w:ascii="Arial" w:hAnsi="Arial" w:cs="Arial"/>
          <w:sz w:val="22"/>
        </w:rPr>
        <w:t>s</w:t>
      </w:r>
      <w:r w:rsidR="007F0842" w:rsidRPr="006C1752">
        <w:rPr>
          <w:rFonts w:ascii="Arial" w:hAnsi="Arial" w:cs="Arial"/>
          <w:sz w:val="22"/>
        </w:rPr>
        <w:t xml:space="preserve"> the meaning of </w:t>
      </w:r>
      <w:r w:rsidR="007D53E4" w:rsidRPr="006C1752">
        <w:rPr>
          <w:rFonts w:ascii="Arial" w:hAnsi="Arial" w:cs="Arial"/>
          <w:sz w:val="22"/>
        </w:rPr>
        <w:t>tissue</w:t>
      </w:r>
      <w:r w:rsidR="007F0842" w:rsidRPr="006C1752">
        <w:rPr>
          <w:rFonts w:ascii="Arial" w:hAnsi="Arial" w:cs="Arial"/>
          <w:sz w:val="22"/>
        </w:rPr>
        <w:t xml:space="preserve"> frataxin levels as measured as absolute values over time.</w:t>
      </w:r>
    </w:p>
    <w:p w14:paraId="6226221C" w14:textId="77777777" w:rsidR="00F3328E" w:rsidRPr="006C1752" w:rsidRDefault="00F3328E" w:rsidP="006D7EAF">
      <w:pPr>
        <w:spacing w:after="0"/>
        <w:ind w:firstLine="0"/>
        <w:rPr>
          <w:rFonts w:ascii="Arial" w:hAnsi="Arial" w:cs="Arial"/>
          <w:sz w:val="22"/>
        </w:rPr>
      </w:pPr>
    </w:p>
    <w:p w14:paraId="5DACDB9E" w14:textId="1A4A8BF1" w:rsidR="008E5BCE" w:rsidRPr="006C1752" w:rsidRDefault="007F0842" w:rsidP="006D7EAF">
      <w:pPr>
        <w:spacing w:after="0"/>
        <w:ind w:firstLine="0"/>
        <w:rPr>
          <w:rFonts w:ascii="Arial" w:eastAsia="MS Gothic" w:hAnsi="Arial" w:cs="Arial"/>
          <w:b/>
          <w:bCs/>
          <w:spacing w:val="-10"/>
          <w:kern w:val="28"/>
          <w:sz w:val="22"/>
        </w:rPr>
      </w:pPr>
      <w:r w:rsidRPr="006C1752">
        <w:rPr>
          <w:rFonts w:ascii="Arial" w:hAnsi="Arial" w:cs="Arial"/>
          <w:sz w:val="22"/>
        </w:rPr>
        <w:t xml:space="preserve">Furthermore, understanding the meaning of frataxin levels in therapeutic trials requires consideration of the mechanism by which such processes </w:t>
      </w:r>
      <w:proofErr w:type="gramStart"/>
      <w:r w:rsidR="007D53E4" w:rsidRPr="006C1752">
        <w:rPr>
          <w:rFonts w:ascii="Arial" w:hAnsi="Arial" w:cs="Arial"/>
          <w:sz w:val="22"/>
        </w:rPr>
        <w:t>restores</w:t>
      </w:r>
      <w:proofErr w:type="gramEnd"/>
      <w:r w:rsidRPr="006C1752">
        <w:rPr>
          <w:rFonts w:ascii="Arial" w:hAnsi="Arial" w:cs="Arial"/>
          <w:sz w:val="22"/>
        </w:rPr>
        <w:t xml:space="preserve"> </w:t>
      </w:r>
      <w:r w:rsidR="007D53E4" w:rsidRPr="006C1752">
        <w:rPr>
          <w:rFonts w:ascii="Arial" w:hAnsi="Arial" w:cs="Arial"/>
          <w:sz w:val="22"/>
        </w:rPr>
        <w:t>frataxin</w:t>
      </w:r>
      <w:r w:rsidRPr="006C1752">
        <w:rPr>
          <w:rFonts w:ascii="Arial" w:hAnsi="Arial" w:cs="Arial"/>
          <w:sz w:val="22"/>
        </w:rPr>
        <w:t xml:space="preserve">. </w:t>
      </w:r>
      <w:r w:rsidR="007D53E4" w:rsidRPr="006C1752">
        <w:rPr>
          <w:rFonts w:ascii="Arial" w:hAnsi="Arial" w:cs="Arial"/>
          <w:sz w:val="22"/>
        </w:rPr>
        <w:t>Protein</w:t>
      </w:r>
      <w:r w:rsidRPr="006C1752">
        <w:rPr>
          <w:rFonts w:ascii="Arial" w:hAnsi="Arial" w:cs="Arial"/>
          <w:sz w:val="22"/>
        </w:rPr>
        <w:t xml:space="preserve"> replacement and epigenetic activation generally </w:t>
      </w:r>
      <w:r w:rsidR="007D53E4" w:rsidRPr="006C1752">
        <w:rPr>
          <w:rFonts w:ascii="Arial" w:hAnsi="Arial" w:cs="Arial"/>
          <w:sz w:val="22"/>
        </w:rPr>
        <w:t>restore</w:t>
      </w:r>
      <w:r w:rsidRPr="006C1752">
        <w:rPr>
          <w:rFonts w:ascii="Arial" w:hAnsi="Arial" w:cs="Arial"/>
          <w:sz w:val="22"/>
        </w:rPr>
        <w:t xml:space="preserve"> frataxin similarly in all cells to which they distribute; such cells simply need to replace frataxin to the degree needed for the health of </w:t>
      </w:r>
      <w:r w:rsidR="007D53E4" w:rsidRPr="006C1752">
        <w:rPr>
          <w:rFonts w:ascii="Arial" w:hAnsi="Arial" w:cs="Arial"/>
          <w:sz w:val="22"/>
        </w:rPr>
        <w:t>an individual</w:t>
      </w:r>
      <w:r w:rsidRPr="006C1752">
        <w:rPr>
          <w:rFonts w:ascii="Arial" w:hAnsi="Arial" w:cs="Arial"/>
          <w:sz w:val="22"/>
        </w:rPr>
        <w:t xml:space="preserve"> cell.  In contrast, </w:t>
      </w:r>
      <w:r w:rsidR="00F3328E" w:rsidRPr="006C1752">
        <w:rPr>
          <w:rFonts w:ascii="Arial" w:hAnsi="Arial" w:cs="Arial"/>
          <w:sz w:val="22"/>
        </w:rPr>
        <w:t xml:space="preserve">virally delivered </w:t>
      </w:r>
      <w:r w:rsidRPr="006C1752">
        <w:rPr>
          <w:rFonts w:ascii="Arial" w:hAnsi="Arial" w:cs="Arial"/>
          <w:sz w:val="22"/>
        </w:rPr>
        <w:t xml:space="preserve">gene therapy and gene editing distribute </w:t>
      </w:r>
      <w:r w:rsidR="007D53E4" w:rsidRPr="006C1752">
        <w:rPr>
          <w:rFonts w:ascii="Arial" w:hAnsi="Arial" w:cs="Arial"/>
          <w:sz w:val="22"/>
        </w:rPr>
        <w:t>unevenly</w:t>
      </w:r>
      <w:r w:rsidRPr="006C1752">
        <w:rPr>
          <w:rFonts w:ascii="Arial" w:hAnsi="Arial" w:cs="Arial"/>
          <w:sz w:val="22"/>
        </w:rPr>
        <w:t xml:space="preserve"> in cells based on </w:t>
      </w:r>
      <w:r w:rsidRPr="006C1752">
        <w:rPr>
          <w:rFonts w:ascii="Arial" w:hAnsi="Arial" w:cs="Arial"/>
          <w:sz w:val="22"/>
        </w:rPr>
        <w:lastRenderedPageBreak/>
        <w:t xml:space="preserve">their transduction </w:t>
      </w:r>
      <w:r w:rsidR="007D53E4" w:rsidRPr="006C1752">
        <w:rPr>
          <w:rFonts w:ascii="Arial" w:hAnsi="Arial" w:cs="Arial"/>
          <w:sz w:val="22"/>
        </w:rPr>
        <w:t>efficiency</w:t>
      </w:r>
      <w:r w:rsidRPr="006C1752">
        <w:rPr>
          <w:rFonts w:ascii="Arial" w:hAnsi="Arial" w:cs="Arial"/>
          <w:sz w:val="22"/>
        </w:rPr>
        <w:t xml:space="preserve"> (in addition to differentially activating FXN </w:t>
      </w:r>
      <w:r w:rsidR="007B57EA" w:rsidRPr="006C1752">
        <w:rPr>
          <w:rFonts w:ascii="Arial" w:hAnsi="Arial" w:cs="Arial"/>
          <w:sz w:val="22"/>
        </w:rPr>
        <w:t>based</w:t>
      </w:r>
      <w:r w:rsidRPr="006C1752">
        <w:rPr>
          <w:rFonts w:ascii="Arial" w:hAnsi="Arial" w:cs="Arial"/>
          <w:sz w:val="22"/>
        </w:rPr>
        <w:t xml:space="preserve"> on promoter strength).  </w:t>
      </w:r>
      <w:r w:rsidR="007D53E4" w:rsidRPr="006C1752">
        <w:rPr>
          <w:rFonts w:ascii="Arial" w:hAnsi="Arial" w:cs="Arial"/>
          <w:sz w:val="22"/>
        </w:rPr>
        <w:t>Consequently</w:t>
      </w:r>
      <w:r w:rsidRPr="006C1752">
        <w:rPr>
          <w:rFonts w:ascii="Arial" w:hAnsi="Arial" w:cs="Arial"/>
          <w:sz w:val="22"/>
        </w:rPr>
        <w:t xml:space="preserve">, </w:t>
      </w:r>
      <w:proofErr w:type="gramStart"/>
      <w:r w:rsidRPr="006C1752">
        <w:rPr>
          <w:rFonts w:ascii="Arial" w:hAnsi="Arial" w:cs="Arial"/>
          <w:sz w:val="22"/>
        </w:rPr>
        <w:t>measurement  of</w:t>
      </w:r>
      <w:proofErr w:type="gramEnd"/>
      <w:r w:rsidRPr="006C1752">
        <w:rPr>
          <w:rFonts w:ascii="Arial" w:hAnsi="Arial" w:cs="Arial"/>
          <w:sz w:val="22"/>
        </w:rPr>
        <w:t xml:space="preserve"> frataxin restoration must consider not only the </w:t>
      </w:r>
      <w:r w:rsidR="007D53E4" w:rsidRPr="006C1752">
        <w:rPr>
          <w:rFonts w:ascii="Arial" w:hAnsi="Arial" w:cs="Arial"/>
          <w:sz w:val="22"/>
        </w:rPr>
        <w:t>overall</w:t>
      </w:r>
      <w:r w:rsidRPr="006C1752">
        <w:rPr>
          <w:rFonts w:ascii="Arial" w:hAnsi="Arial" w:cs="Arial"/>
          <w:sz w:val="22"/>
        </w:rPr>
        <w:t xml:space="preserve"> level (as measured by assay described here) but also transduction </w:t>
      </w:r>
      <w:r w:rsidR="007D53E4" w:rsidRPr="006C1752">
        <w:rPr>
          <w:rFonts w:ascii="Arial" w:hAnsi="Arial" w:cs="Arial"/>
          <w:sz w:val="22"/>
        </w:rPr>
        <w:t>efficiency</w:t>
      </w:r>
      <w:r w:rsidRPr="006C1752">
        <w:rPr>
          <w:rFonts w:ascii="Arial" w:hAnsi="Arial" w:cs="Arial"/>
          <w:sz w:val="22"/>
        </w:rPr>
        <w:t xml:space="preserve"> </w:t>
      </w:r>
      <w:proofErr w:type="gramStart"/>
      <w:r w:rsidR="007D53E4" w:rsidRPr="006C1752">
        <w:rPr>
          <w:rFonts w:ascii="Arial" w:hAnsi="Arial" w:cs="Arial"/>
          <w:sz w:val="22"/>
        </w:rPr>
        <w:t>in order</w:t>
      </w:r>
      <w:r w:rsidRPr="006C1752">
        <w:rPr>
          <w:rFonts w:ascii="Arial" w:hAnsi="Arial" w:cs="Arial"/>
          <w:sz w:val="22"/>
        </w:rPr>
        <w:t xml:space="preserve"> to</w:t>
      </w:r>
      <w:proofErr w:type="gramEnd"/>
      <w:r w:rsidRPr="006C1752">
        <w:rPr>
          <w:rFonts w:ascii="Arial" w:hAnsi="Arial" w:cs="Arial"/>
          <w:sz w:val="22"/>
        </w:rPr>
        <w:t xml:space="preserve"> understand </w:t>
      </w:r>
      <w:r w:rsidR="00F3328E" w:rsidRPr="006C1752">
        <w:rPr>
          <w:rFonts w:ascii="Arial" w:hAnsi="Arial" w:cs="Arial"/>
          <w:sz w:val="22"/>
        </w:rPr>
        <w:t xml:space="preserve">if </w:t>
      </w:r>
      <w:r w:rsidRPr="006C1752">
        <w:rPr>
          <w:rFonts w:ascii="Arial" w:hAnsi="Arial" w:cs="Arial"/>
          <w:sz w:val="22"/>
        </w:rPr>
        <w:t>target amounts</w:t>
      </w:r>
      <w:r w:rsidR="00F3328E" w:rsidRPr="006C1752">
        <w:rPr>
          <w:rFonts w:ascii="Arial" w:hAnsi="Arial" w:cs="Arial"/>
          <w:sz w:val="22"/>
        </w:rPr>
        <w:t xml:space="preserve"> and distribution</w:t>
      </w:r>
      <w:r w:rsidRPr="006C1752">
        <w:rPr>
          <w:rFonts w:ascii="Arial" w:hAnsi="Arial" w:cs="Arial"/>
          <w:sz w:val="22"/>
        </w:rPr>
        <w:t xml:space="preserve"> of </w:t>
      </w:r>
      <w:r w:rsidR="007D53E4" w:rsidRPr="006C1752">
        <w:rPr>
          <w:rFonts w:ascii="Arial" w:hAnsi="Arial" w:cs="Arial"/>
          <w:sz w:val="22"/>
        </w:rPr>
        <w:t>frataxin</w:t>
      </w:r>
      <w:r w:rsidRPr="006C1752">
        <w:rPr>
          <w:rFonts w:ascii="Arial" w:hAnsi="Arial" w:cs="Arial"/>
          <w:sz w:val="22"/>
        </w:rPr>
        <w:t xml:space="preserve"> have been reached.</w:t>
      </w:r>
      <w:r w:rsidR="00433F36" w:rsidRPr="006C1752">
        <w:rPr>
          <w:rFonts w:ascii="Arial" w:hAnsi="Arial" w:cs="Arial"/>
          <w:sz w:val="22"/>
        </w:rPr>
        <w:t xml:space="preserve"> Still, the present </w:t>
      </w:r>
      <w:r w:rsidR="007D53E4" w:rsidRPr="006C1752">
        <w:rPr>
          <w:rFonts w:ascii="Arial" w:hAnsi="Arial" w:cs="Arial"/>
          <w:sz w:val="22"/>
        </w:rPr>
        <w:t>data</w:t>
      </w:r>
      <w:r w:rsidR="00433F36" w:rsidRPr="006C1752">
        <w:rPr>
          <w:rFonts w:ascii="Arial" w:hAnsi="Arial" w:cs="Arial"/>
          <w:sz w:val="22"/>
        </w:rPr>
        <w:t xml:space="preserve"> show that peripheral measurements </w:t>
      </w:r>
      <w:proofErr w:type="gramStart"/>
      <w:r w:rsidR="00433F36" w:rsidRPr="006C1752">
        <w:rPr>
          <w:rFonts w:ascii="Arial" w:hAnsi="Arial" w:cs="Arial"/>
          <w:sz w:val="22"/>
        </w:rPr>
        <w:t>of  tissue</w:t>
      </w:r>
      <w:proofErr w:type="gramEnd"/>
      <w:r w:rsidR="00433F36" w:rsidRPr="006C1752">
        <w:rPr>
          <w:rFonts w:ascii="Arial" w:hAnsi="Arial" w:cs="Arial"/>
          <w:sz w:val="22"/>
        </w:rPr>
        <w:t xml:space="preserve"> frataxin </w:t>
      </w:r>
      <w:r w:rsidR="007D53E4" w:rsidRPr="006C1752">
        <w:rPr>
          <w:rFonts w:ascii="Arial" w:hAnsi="Arial" w:cs="Arial"/>
          <w:sz w:val="22"/>
        </w:rPr>
        <w:t>levels</w:t>
      </w:r>
      <w:r w:rsidR="00433F36" w:rsidRPr="006C1752">
        <w:rPr>
          <w:rFonts w:ascii="Arial" w:hAnsi="Arial" w:cs="Arial"/>
          <w:sz w:val="22"/>
        </w:rPr>
        <w:t xml:space="preserve"> provide a </w:t>
      </w:r>
      <w:r w:rsidR="007D53E4" w:rsidRPr="006C1752">
        <w:rPr>
          <w:rFonts w:ascii="Arial" w:hAnsi="Arial" w:cs="Arial"/>
          <w:sz w:val="22"/>
        </w:rPr>
        <w:t>marker</w:t>
      </w:r>
      <w:r w:rsidR="00433F36" w:rsidRPr="006C1752">
        <w:rPr>
          <w:rFonts w:ascii="Arial" w:hAnsi="Arial" w:cs="Arial"/>
          <w:sz w:val="22"/>
        </w:rPr>
        <w:t xml:space="preserve"> of clinical status in FRDA</w:t>
      </w:r>
      <w:r w:rsidR="00F3328E" w:rsidRPr="006C1752">
        <w:rPr>
          <w:rFonts w:ascii="Arial" w:hAnsi="Arial" w:cs="Arial"/>
          <w:sz w:val="22"/>
        </w:rPr>
        <w:t xml:space="preserve"> in conjunction with immunohistochemistry or in situ hybridization that </w:t>
      </w:r>
      <w:proofErr w:type="gramStart"/>
      <w:r w:rsidR="00F3328E" w:rsidRPr="006C1752">
        <w:rPr>
          <w:rFonts w:ascii="Arial" w:hAnsi="Arial" w:cs="Arial"/>
          <w:sz w:val="22"/>
        </w:rPr>
        <w:t>assess</w:t>
      </w:r>
      <w:proofErr w:type="gramEnd"/>
      <w:r w:rsidR="00F3328E" w:rsidRPr="006C1752">
        <w:rPr>
          <w:rFonts w:ascii="Arial" w:hAnsi="Arial" w:cs="Arial"/>
          <w:sz w:val="22"/>
        </w:rPr>
        <w:t xml:space="preserve"> cellular distribution</w:t>
      </w:r>
      <w:r w:rsidR="00433F36" w:rsidRPr="006C1752">
        <w:rPr>
          <w:rFonts w:ascii="Arial" w:hAnsi="Arial" w:cs="Arial"/>
          <w:sz w:val="22"/>
        </w:rPr>
        <w:t xml:space="preserve">.  Using </w:t>
      </w:r>
      <w:r w:rsidR="00F3328E" w:rsidRPr="006C1752">
        <w:rPr>
          <w:rFonts w:ascii="Arial" w:hAnsi="Arial" w:cs="Arial"/>
          <w:sz w:val="22"/>
        </w:rPr>
        <w:t xml:space="preserve"> </w:t>
      </w:r>
      <w:r w:rsidR="007D53E4" w:rsidRPr="006C1752">
        <w:rPr>
          <w:rFonts w:ascii="Arial" w:hAnsi="Arial" w:cs="Arial"/>
          <w:sz w:val="22"/>
        </w:rPr>
        <w:t>measurements</w:t>
      </w:r>
      <w:r w:rsidR="00433F36" w:rsidRPr="006C1752">
        <w:rPr>
          <w:rFonts w:ascii="Arial" w:hAnsi="Arial" w:cs="Arial"/>
          <w:sz w:val="22"/>
        </w:rPr>
        <w:t xml:space="preserve"> </w:t>
      </w:r>
      <w:r w:rsidR="00F3328E" w:rsidRPr="006C1752">
        <w:rPr>
          <w:rFonts w:ascii="Arial" w:hAnsi="Arial" w:cs="Arial"/>
          <w:sz w:val="22"/>
        </w:rPr>
        <w:t xml:space="preserve">of frataxin levels </w:t>
      </w:r>
      <w:r w:rsidR="00433F36" w:rsidRPr="006C1752">
        <w:rPr>
          <w:rFonts w:ascii="Arial" w:hAnsi="Arial" w:cs="Arial"/>
          <w:sz w:val="22"/>
        </w:rPr>
        <w:t xml:space="preserve">in therapeutic </w:t>
      </w:r>
      <w:r w:rsidR="00F3328E" w:rsidRPr="006C1752">
        <w:rPr>
          <w:rFonts w:ascii="Arial" w:hAnsi="Arial" w:cs="Arial"/>
          <w:sz w:val="22"/>
        </w:rPr>
        <w:t xml:space="preserve">trials </w:t>
      </w:r>
      <w:r w:rsidR="00433F36" w:rsidRPr="006C1752">
        <w:rPr>
          <w:rFonts w:ascii="Arial" w:hAnsi="Arial" w:cs="Arial"/>
          <w:sz w:val="22"/>
        </w:rPr>
        <w:t xml:space="preserve">should provide a useful surrogate </w:t>
      </w:r>
      <w:r w:rsidR="00F3328E" w:rsidRPr="006C1752">
        <w:rPr>
          <w:rFonts w:ascii="Arial" w:hAnsi="Arial" w:cs="Arial"/>
          <w:sz w:val="22"/>
        </w:rPr>
        <w:t xml:space="preserve">marker </w:t>
      </w:r>
      <w:r w:rsidR="00433F36" w:rsidRPr="006C1752">
        <w:rPr>
          <w:rFonts w:ascii="Arial" w:hAnsi="Arial" w:cs="Arial"/>
          <w:sz w:val="22"/>
        </w:rPr>
        <w:t>in many situations.</w:t>
      </w:r>
      <w:r w:rsidR="008E5BCE" w:rsidRPr="006C1752">
        <w:rPr>
          <w:rFonts w:ascii="Arial" w:hAnsi="Arial" w:cs="Arial"/>
          <w:sz w:val="22"/>
        </w:rPr>
        <w:br w:type="page"/>
      </w:r>
    </w:p>
    <w:p w14:paraId="7C425F86" w14:textId="2A73CA49" w:rsidR="008E0E59" w:rsidRPr="0079315C" w:rsidRDefault="00814471" w:rsidP="006D7EAF">
      <w:pPr>
        <w:pStyle w:val="Heading1"/>
        <w:spacing w:before="0" w:after="0" w:line="480" w:lineRule="auto"/>
        <w:ind w:firstLine="0"/>
        <w:jc w:val="both"/>
        <w:rPr>
          <w:rFonts w:ascii="Arial" w:hAnsi="Arial" w:cs="Arial"/>
          <w:b w:val="0"/>
          <w:bCs w:val="0"/>
          <w:sz w:val="22"/>
          <w:szCs w:val="22"/>
        </w:rPr>
      </w:pPr>
      <w:r w:rsidRPr="006C1752">
        <w:rPr>
          <w:rFonts w:ascii="Arial" w:hAnsi="Arial" w:cs="Arial"/>
          <w:sz w:val="22"/>
          <w:szCs w:val="22"/>
        </w:rPr>
        <w:lastRenderedPageBreak/>
        <w:t>Funding</w:t>
      </w:r>
      <w:r w:rsidRPr="0079315C">
        <w:rPr>
          <w:rFonts w:ascii="Arial" w:hAnsi="Arial" w:cs="Arial"/>
          <w:b w:val="0"/>
          <w:bCs w:val="0"/>
          <w:sz w:val="22"/>
          <w:szCs w:val="22"/>
        </w:rPr>
        <w:t xml:space="preserve"> </w:t>
      </w:r>
      <w:r w:rsidR="006D7EAF" w:rsidRPr="0079315C">
        <w:rPr>
          <w:rFonts w:ascii="Arial" w:hAnsi="Arial" w:cs="Arial"/>
          <w:b w:val="0"/>
          <w:bCs w:val="0"/>
          <w:sz w:val="22"/>
          <w:szCs w:val="22"/>
        </w:rPr>
        <w:t xml:space="preserve">This work was supported by Larimar Therapeutics, by grants to DRL from the FDA and FARA, and a grant from the </w:t>
      </w:r>
      <w:r w:rsidR="009C5A44" w:rsidRPr="0079315C">
        <w:rPr>
          <w:rFonts w:ascii="Arial" w:hAnsi="Arial" w:cs="Arial"/>
          <w:b w:val="0"/>
          <w:bCs w:val="0"/>
          <w:sz w:val="22"/>
          <w:szCs w:val="22"/>
        </w:rPr>
        <w:t>Friedreich’s</w:t>
      </w:r>
      <w:r w:rsidR="006D7EAF" w:rsidRPr="0079315C">
        <w:rPr>
          <w:rFonts w:ascii="Arial" w:hAnsi="Arial" w:cs="Arial"/>
          <w:b w:val="0"/>
          <w:bCs w:val="0"/>
          <w:sz w:val="22"/>
          <w:szCs w:val="22"/>
        </w:rPr>
        <w:t xml:space="preserve"> Ataxia Research Alliance to CR. </w:t>
      </w:r>
    </w:p>
    <w:p w14:paraId="3363084D" w14:textId="24D0E087" w:rsidR="006D7EAF" w:rsidRPr="006C1752" w:rsidRDefault="006D7EAF" w:rsidP="006D7EAF">
      <w:pPr>
        <w:pStyle w:val="Heading1"/>
        <w:spacing w:before="0" w:after="0" w:line="480" w:lineRule="auto"/>
        <w:ind w:firstLine="0"/>
        <w:jc w:val="both"/>
        <w:rPr>
          <w:rFonts w:ascii="Arial" w:hAnsi="Arial" w:cs="Arial"/>
          <w:sz w:val="22"/>
          <w:szCs w:val="22"/>
        </w:rPr>
      </w:pPr>
      <w:r w:rsidRPr="006C1752">
        <w:rPr>
          <w:rFonts w:ascii="Arial" w:hAnsi="Arial" w:cs="Arial"/>
          <w:sz w:val="22"/>
          <w:szCs w:val="22"/>
        </w:rPr>
        <w:lastRenderedPageBreak/>
        <w:t>Disclosures</w:t>
      </w:r>
    </w:p>
    <w:p w14:paraId="79424776" w14:textId="57183855" w:rsidR="006D7EAF" w:rsidRPr="006C1752" w:rsidRDefault="006D7EAF" w:rsidP="006D7EAF">
      <w:pPr>
        <w:spacing w:after="0"/>
        <w:ind w:firstLine="0"/>
        <w:rPr>
          <w:rFonts w:ascii="Arial" w:hAnsi="Arial" w:cs="Arial"/>
          <w:sz w:val="22"/>
          <w:shd w:val="clear" w:color="auto" w:fill="FFFFFF"/>
        </w:rPr>
      </w:pPr>
      <w:r w:rsidRPr="006C1752">
        <w:rPr>
          <w:rFonts w:ascii="Arial" w:hAnsi="Arial" w:cs="Arial"/>
          <w:sz w:val="22"/>
          <w:shd w:val="clear" w:color="auto" w:fill="FFFFFF"/>
        </w:rPr>
        <w:t xml:space="preserve">CR is reports consultancy fees from FARA, The National Ataxia Foundation, </w:t>
      </w:r>
      <w:r w:rsidR="000E22BF">
        <w:rPr>
          <w:rFonts w:ascii="Arial" w:hAnsi="Arial" w:cs="Arial"/>
          <w:sz w:val="22"/>
          <w:shd w:val="clear" w:color="auto" w:fill="FFFFFF"/>
        </w:rPr>
        <w:t>Biogen</w:t>
      </w:r>
      <w:r w:rsidRPr="006C1752">
        <w:rPr>
          <w:rFonts w:ascii="Arial" w:hAnsi="Arial" w:cs="Arial"/>
          <w:sz w:val="22"/>
          <w:shd w:val="clear" w:color="auto" w:fill="FFFFFF"/>
        </w:rPr>
        <w:t xml:space="preserve">, PTC, Biohaven, and Solid Biosciences; DRL receives (outside the present study) grants from the NIH, FDA, FARA, MDA, Design, Retrotope, PTC, Reata, Stealth, Voyager and Novartis.  The remaining authors </w:t>
      </w:r>
      <w:r w:rsidRPr="006C1752">
        <w:rPr>
          <w:rFonts w:ascii="Arial" w:hAnsi="Arial" w:cs="Arial"/>
          <w:sz w:val="22"/>
        </w:rPr>
        <w:t>report no competing interests</w:t>
      </w:r>
      <w:r w:rsidRPr="006C1752">
        <w:rPr>
          <w:rFonts w:ascii="Arial" w:hAnsi="Arial" w:cs="Arial"/>
          <w:sz w:val="22"/>
          <w:shd w:val="clear" w:color="auto" w:fill="FFFFFF"/>
        </w:rPr>
        <w:t xml:space="preserve">.  </w:t>
      </w:r>
    </w:p>
    <w:p w14:paraId="07632C8D" w14:textId="7EBC83BB" w:rsidR="006D7EAF" w:rsidRPr="006C1752" w:rsidRDefault="006D7EAF" w:rsidP="006D7EAF">
      <w:pPr>
        <w:spacing w:after="0"/>
        <w:ind w:firstLine="0"/>
        <w:rPr>
          <w:rFonts w:ascii="Arial" w:hAnsi="Arial" w:cs="Arial"/>
          <w:sz w:val="22"/>
        </w:rPr>
      </w:pPr>
    </w:p>
    <w:p w14:paraId="4B44FF3C" w14:textId="742CBD20" w:rsidR="00B726BF" w:rsidRPr="006C1752" w:rsidRDefault="00B726BF" w:rsidP="006D7EAF">
      <w:pPr>
        <w:spacing w:after="0"/>
        <w:ind w:firstLine="0"/>
        <w:rPr>
          <w:rFonts w:ascii="Arial" w:hAnsi="Arial" w:cs="Arial"/>
          <w:sz w:val="22"/>
          <w:lang w:val="en-GB" w:eastAsia="en-GB"/>
        </w:rPr>
      </w:pPr>
    </w:p>
    <w:p w14:paraId="3B8684E9" w14:textId="77777777" w:rsidR="00B726BF" w:rsidRPr="006C1752" w:rsidRDefault="00B726BF" w:rsidP="006D7EAF">
      <w:pPr>
        <w:spacing w:after="0"/>
        <w:ind w:firstLine="0"/>
        <w:rPr>
          <w:rFonts w:ascii="Arial" w:hAnsi="Arial" w:cs="Arial"/>
          <w:sz w:val="22"/>
          <w:lang w:val="en-GB" w:eastAsia="en-GB"/>
        </w:rPr>
      </w:pPr>
      <w:r w:rsidRPr="006C1752">
        <w:rPr>
          <w:rFonts w:ascii="Arial" w:hAnsi="Arial" w:cs="Arial"/>
          <w:sz w:val="22"/>
          <w:lang w:val="en-GB" w:eastAsia="en-GB"/>
        </w:rPr>
        <w:br w:type="page"/>
      </w:r>
    </w:p>
    <w:p w14:paraId="32033C3B" w14:textId="4E69CE96" w:rsidR="00EC5EE2" w:rsidRPr="006C1752" w:rsidRDefault="00EC5EE2" w:rsidP="006D7EAF">
      <w:pPr>
        <w:pStyle w:val="Heading1"/>
        <w:spacing w:before="0" w:after="0" w:line="480" w:lineRule="auto"/>
        <w:ind w:firstLine="0"/>
        <w:jc w:val="both"/>
        <w:rPr>
          <w:rFonts w:ascii="Arial" w:hAnsi="Arial" w:cs="Arial"/>
          <w:sz w:val="22"/>
          <w:szCs w:val="22"/>
        </w:rPr>
      </w:pPr>
      <w:r w:rsidRPr="006C1752">
        <w:rPr>
          <w:rFonts w:ascii="Arial" w:hAnsi="Arial" w:cs="Arial"/>
          <w:sz w:val="22"/>
          <w:szCs w:val="22"/>
        </w:rPr>
        <w:lastRenderedPageBreak/>
        <w:t xml:space="preserve">Figure Legends </w:t>
      </w:r>
    </w:p>
    <w:p w14:paraId="17759AB3" w14:textId="77777777" w:rsidR="00EC5EE2" w:rsidRPr="006C1752" w:rsidRDefault="00EC5EE2" w:rsidP="006D7EAF">
      <w:pPr>
        <w:spacing w:after="0"/>
        <w:ind w:firstLine="0"/>
        <w:rPr>
          <w:rFonts w:ascii="Arial" w:hAnsi="Arial" w:cs="Arial"/>
          <w:b/>
          <w:bCs/>
          <w:sz w:val="22"/>
          <w:shd w:val="clear" w:color="auto" w:fill="FFFFFF"/>
        </w:rPr>
      </w:pPr>
    </w:p>
    <w:p w14:paraId="30CA373E" w14:textId="77777777" w:rsidR="005F1314" w:rsidRPr="006C1752" w:rsidRDefault="005F1314" w:rsidP="006D7EAF">
      <w:pPr>
        <w:pStyle w:val="Heading1"/>
        <w:spacing w:before="0" w:after="0" w:line="480" w:lineRule="auto"/>
        <w:ind w:firstLine="0"/>
        <w:jc w:val="both"/>
        <w:rPr>
          <w:rFonts w:ascii="Arial" w:hAnsi="Arial" w:cs="Arial"/>
          <w:sz w:val="22"/>
          <w:szCs w:val="22"/>
        </w:rPr>
      </w:pPr>
      <w:r w:rsidRPr="006C1752">
        <w:rPr>
          <w:rFonts w:ascii="Arial" w:hAnsi="Arial" w:cs="Arial"/>
          <w:sz w:val="22"/>
          <w:szCs w:val="22"/>
        </w:rPr>
        <w:lastRenderedPageBreak/>
        <w:t>Tables</w:t>
      </w:r>
    </w:p>
    <w:p w14:paraId="58B60C2E" w14:textId="7F7E397E" w:rsidR="005F1314" w:rsidRPr="006C1752" w:rsidRDefault="003D261A" w:rsidP="006D7EAF">
      <w:pPr>
        <w:pStyle w:val="Captions"/>
        <w:spacing w:before="0" w:after="0" w:line="480" w:lineRule="auto"/>
        <w:ind w:left="0" w:firstLine="0"/>
        <w:rPr>
          <w:rFonts w:ascii="Arial" w:hAnsi="Arial" w:cs="Arial"/>
          <w:sz w:val="22"/>
          <w:szCs w:val="22"/>
        </w:rPr>
      </w:pPr>
      <w:bookmarkStart w:id="55" w:name="_Ref53845921"/>
      <w:r w:rsidRPr="006C1752">
        <w:rPr>
          <w:rFonts w:ascii="Arial" w:hAnsi="Arial" w:cs="Arial"/>
          <w:sz w:val="22"/>
          <w:szCs w:val="22"/>
        </w:rPr>
        <w:t>Supplmentary</w:t>
      </w:r>
      <w:r w:rsidR="005F1314" w:rsidRPr="006C1752">
        <w:rPr>
          <w:rFonts w:ascii="Arial" w:hAnsi="Arial" w:cs="Arial"/>
          <w:sz w:val="22"/>
          <w:szCs w:val="22"/>
        </w:rPr>
        <w:t xml:space="preserve">Table </w:t>
      </w:r>
      <w:r w:rsidR="005D7594" w:rsidRPr="006C1752">
        <w:rPr>
          <w:rFonts w:ascii="Arial" w:hAnsi="Arial" w:cs="Arial"/>
          <w:sz w:val="22"/>
          <w:szCs w:val="22"/>
        </w:rPr>
        <w:t>1</w:t>
      </w:r>
      <w:r w:rsidR="005F1314" w:rsidRPr="006C1752">
        <w:rPr>
          <w:rFonts w:ascii="Arial" w:hAnsi="Arial" w:cs="Arial"/>
          <w:sz w:val="22"/>
          <w:szCs w:val="22"/>
        </w:rPr>
        <w:fldChar w:fldCharType="begin"/>
      </w:r>
      <w:r w:rsidR="005F1314" w:rsidRPr="006C1752">
        <w:rPr>
          <w:rFonts w:ascii="Arial" w:hAnsi="Arial" w:cs="Arial"/>
          <w:sz w:val="22"/>
          <w:szCs w:val="22"/>
        </w:rPr>
        <w:instrText xml:space="preserve"> SEQ Table \* ARABIC </w:instrText>
      </w:r>
      <w:r w:rsidR="005F1314" w:rsidRPr="006C1752">
        <w:rPr>
          <w:rFonts w:ascii="Arial" w:hAnsi="Arial" w:cs="Arial"/>
          <w:sz w:val="22"/>
          <w:szCs w:val="22"/>
        </w:rPr>
        <w:fldChar w:fldCharType="separate"/>
      </w:r>
      <w:r w:rsidR="00536216" w:rsidRPr="006C1752">
        <w:rPr>
          <w:rFonts w:ascii="Arial" w:hAnsi="Arial" w:cs="Arial"/>
          <w:sz w:val="22"/>
          <w:szCs w:val="22"/>
        </w:rPr>
        <w:t>2</w:t>
      </w:r>
      <w:r w:rsidR="005F1314" w:rsidRPr="006C1752">
        <w:rPr>
          <w:rFonts w:ascii="Arial" w:hAnsi="Arial" w:cs="Arial"/>
          <w:sz w:val="22"/>
          <w:szCs w:val="22"/>
        </w:rPr>
        <w:fldChar w:fldCharType="end"/>
      </w:r>
      <w:bookmarkEnd w:id="55"/>
      <w:r w:rsidR="005F1314" w:rsidRPr="006C1752">
        <w:rPr>
          <w:rFonts w:ascii="Arial" w:hAnsi="Arial" w:cs="Arial"/>
          <w:sz w:val="22"/>
          <w:szCs w:val="22"/>
        </w:rPr>
        <w:t>: Demographic Characteristics of the Analysis Populations in FACHILD and the comparative FACOMS cohort. Numbers after the scales indicate maximum possible score.</w:t>
      </w:r>
    </w:p>
    <w:tbl>
      <w:tblPr>
        <w:tblW w:w="5000" w:type="pct"/>
        <w:tblCellMar>
          <w:left w:w="0" w:type="dxa"/>
          <w:right w:w="0" w:type="dxa"/>
        </w:tblCellMar>
        <w:tblLook w:val="0600" w:firstRow="0" w:lastRow="0" w:firstColumn="0" w:lastColumn="0" w:noHBand="1" w:noVBand="1"/>
      </w:tblPr>
      <w:tblGrid>
        <w:gridCol w:w="3401"/>
        <w:gridCol w:w="2971"/>
        <w:gridCol w:w="2988"/>
      </w:tblGrid>
      <w:tr w:rsidR="005F1314" w:rsidRPr="006C1752" w14:paraId="04EAF62A" w14:textId="77777777" w:rsidTr="00160D11">
        <w:trPr>
          <w:trHeight w:val="288"/>
        </w:trPr>
        <w:tc>
          <w:tcPr>
            <w:tcW w:w="3401" w:type="dxa"/>
            <w:tcBorders>
              <w:top w:val="single" w:sz="12" w:space="0" w:color="666666"/>
              <w:left w:val="nil"/>
              <w:bottom w:val="single" w:sz="12" w:space="0" w:color="666666"/>
              <w:right w:val="nil"/>
            </w:tcBorders>
            <w:shd w:val="clear" w:color="auto" w:fill="FFFFFF"/>
            <w:tcMar>
              <w:top w:w="100" w:type="dxa"/>
              <w:left w:w="15" w:type="dxa"/>
              <w:bottom w:w="100" w:type="dxa"/>
              <w:right w:w="15" w:type="dxa"/>
            </w:tcMar>
            <w:vAlign w:val="center"/>
          </w:tcPr>
          <w:p w14:paraId="5AFE2590" w14:textId="77777777" w:rsidR="005F1314" w:rsidRPr="006C1752" w:rsidRDefault="005F1314" w:rsidP="006D7EAF">
            <w:pPr>
              <w:pStyle w:val="TableContent"/>
              <w:spacing w:line="480" w:lineRule="auto"/>
              <w:jc w:val="both"/>
              <w:rPr>
                <w:rFonts w:ascii="Arial" w:hAnsi="Arial" w:cs="Arial"/>
                <w:sz w:val="22"/>
                <w:szCs w:val="22"/>
              </w:rPr>
            </w:pPr>
          </w:p>
        </w:tc>
        <w:tc>
          <w:tcPr>
            <w:tcW w:w="2971" w:type="dxa"/>
            <w:tcBorders>
              <w:top w:val="single" w:sz="12" w:space="0" w:color="666666"/>
              <w:left w:val="nil"/>
              <w:bottom w:val="single" w:sz="12" w:space="0" w:color="666666"/>
              <w:right w:val="nil"/>
            </w:tcBorders>
            <w:shd w:val="clear" w:color="auto" w:fill="FFFFFF"/>
            <w:tcMar>
              <w:top w:w="100" w:type="dxa"/>
              <w:left w:w="15" w:type="dxa"/>
              <w:bottom w:w="100" w:type="dxa"/>
              <w:right w:w="15" w:type="dxa"/>
            </w:tcMar>
            <w:vAlign w:val="center"/>
          </w:tcPr>
          <w:p w14:paraId="62F3F1E2" w14:textId="6ED9E065"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single" w:sz="12" w:space="0" w:color="666666"/>
              <w:left w:val="nil"/>
              <w:bottom w:val="single" w:sz="12" w:space="0" w:color="666666"/>
              <w:right w:val="nil"/>
            </w:tcBorders>
            <w:shd w:val="clear" w:color="auto" w:fill="FFFFFF"/>
            <w:vAlign w:val="center"/>
          </w:tcPr>
          <w:p w14:paraId="43934C82" w14:textId="06726D5B"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307A29AB" w14:textId="77777777" w:rsidTr="00160D11">
        <w:trPr>
          <w:trHeight w:val="288"/>
        </w:trPr>
        <w:tc>
          <w:tcPr>
            <w:tcW w:w="3401" w:type="dxa"/>
            <w:tcBorders>
              <w:top w:val="single" w:sz="12" w:space="0" w:color="666666"/>
              <w:left w:val="nil"/>
              <w:bottom w:val="dotted" w:sz="2" w:space="0" w:color="000000"/>
              <w:right w:val="nil"/>
            </w:tcBorders>
            <w:shd w:val="clear" w:color="auto" w:fill="FFFFFF"/>
            <w:tcMar>
              <w:top w:w="100" w:type="dxa"/>
              <w:left w:w="15" w:type="dxa"/>
              <w:bottom w:w="100" w:type="dxa"/>
              <w:right w:w="15" w:type="dxa"/>
            </w:tcMar>
            <w:vAlign w:val="center"/>
          </w:tcPr>
          <w:p w14:paraId="44F2620E" w14:textId="0345A852"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single" w:sz="12" w:space="0" w:color="666666"/>
              <w:left w:val="nil"/>
              <w:bottom w:val="dotted" w:sz="2" w:space="0" w:color="000000"/>
              <w:right w:val="nil"/>
            </w:tcBorders>
            <w:shd w:val="clear" w:color="auto" w:fill="FFFFFF"/>
            <w:tcMar>
              <w:top w:w="100" w:type="dxa"/>
              <w:left w:w="15" w:type="dxa"/>
              <w:bottom w:w="100" w:type="dxa"/>
              <w:right w:w="15" w:type="dxa"/>
            </w:tcMar>
            <w:vAlign w:val="center"/>
          </w:tcPr>
          <w:p w14:paraId="21A880CA" w14:textId="25713687"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single" w:sz="12" w:space="0" w:color="666666"/>
              <w:left w:val="nil"/>
              <w:bottom w:val="dotted" w:sz="2" w:space="0" w:color="000000"/>
              <w:right w:val="nil"/>
            </w:tcBorders>
            <w:shd w:val="clear" w:color="auto" w:fill="FFFFFF"/>
            <w:vAlign w:val="center"/>
          </w:tcPr>
          <w:p w14:paraId="586186B8" w14:textId="37828691"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1691D21A" w14:textId="77777777" w:rsidTr="00160D11">
        <w:trPr>
          <w:trHeight w:val="288"/>
        </w:trPr>
        <w:tc>
          <w:tcPr>
            <w:tcW w:w="340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599D6361" w14:textId="7E541E52"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73442192" w14:textId="5232B4EF"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dotted" w:sz="2" w:space="0" w:color="000000"/>
              <w:left w:val="nil"/>
              <w:bottom w:val="dotted" w:sz="2" w:space="0" w:color="000000"/>
              <w:right w:val="nil"/>
            </w:tcBorders>
            <w:shd w:val="clear" w:color="auto" w:fill="FFFFFF"/>
            <w:vAlign w:val="center"/>
          </w:tcPr>
          <w:p w14:paraId="0BD57262" w14:textId="1188346E"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76C90396" w14:textId="77777777" w:rsidTr="00160D11">
        <w:trPr>
          <w:trHeight w:val="288"/>
        </w:trPr>
        <w:tc>
          <w:tcPr>
            <w:tcW w:w="340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7335E145" w14:textId="4D2F1E8E"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03B2DA95" w14:textId="6A229EB3"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dotted" w:sz="2" w:space="0" w:color="000000"/>
              <w:left w:val="nil"/>
              <w:bottom w:val="dotted" w:sz="2" w:space="0" w:color="000000"/>
              <w:right w:val="nil"/>
            </w:tcBorders>
            <w:shd w:val="clear" w:color="auto" w:fill="FFFFFF"/>
            <w:vAlign w:val="center"/>
          </w:tcPr>
          <w:p w14:paraId="3F4FE31F" w14:textId="38B4AF3F"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38C2FB53" w14:textId="77777777" w:rsidTr="00160D11">
        <w:trPr>
          <w:trHeight w:val="288"/>
        </w:trPr>
        <w:tc>
          <w:tcPr>
            <w:tcW w:w="340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189B7DD7" w14:textId="702C9B9E"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097A7E5A" w14:textId="2ABB5806"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dotted" w:sz="2" w:space="0" w:color="000000"/>
              <w:left w:val="nil"/>
              <w:bottom w:val="dotted" w:sz="2" w:space="0" w:color="000000"/>
              <w:right w:val="nil"/>
            </w:tcBorders>
            <w:shd w:val="clear" w:color="auto" w:fill="FFFFFF"/>
            <w:vAlign w:val="center"/>
          </w:tcPr>
          <w:p w14:paraId="384E8EA4" w14:textId="1650E992"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477B3D03" w14:textId="77777777" w:rsidTr="00160D11">
        <w:trPr>
          <w:trHeight w:val="288"/>
        </w:trPr>
        <w:tc>
          <w:tcPr>
            <w:tcW w:w="340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2B307F83" w14:textId="3543BD04"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3DA70ECB" w14:textId="5E887D82"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dotted" w:sz="2" w:space="0" w:color="000000"/>
              <w:left w:val="nil"/>
              <w:bottom w:val="dotted" w:sz="2" w:space="0" w:color="000000"/>
              <w:right w:val="nil"/>
            </w:tcBorders>
            <w:shd w:val="clear" w:color="auto" w:fill="FFFFFF"/>
            <w:vAlign w:val="center"/>
          </w:tcPr>
          <w:p w14:paraId="12FE792C" w14:textId="7CF7DECB"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32CFACAA" w14:textId="77777777" w:rsidTr="0076003B">
        <w:trPr>
          <w:trHeight w:val="288"/>
        </w:trPr>
        <w:tc>
          <w:tcPr>
            <w:tcW w:w="340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5DE0867D" w14:textId="3B4EBD47"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177D4495" w14:textId="3801E22D"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dotted" w:sz="2" w:space="0" w:color="000000"/>
              <w:left w:val="nil"/>
              <w:bottom w:val="dotted" w:sz="2" w:space="0" w:color="000000"/>
              <w:right w:val="nil"/>
            </w:tcBorders>
            <w:shd w:val="clear" w:color="auto" w:fill="FFFFFF"/>
            <w:vAlign w:val="center"/>
          </w:tcPr>
          <w:p w14:paraId="51A1448D" w14:textId="12D3D719"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31101BDE" w14:textId="77777777" w:rsidTr="00160D11">
        <w:trPr>
          <w:trHeight w:val="288"/>
        </w:trPr>
        <w:tc>
          <w:tcPr>
            <w:tcW w:w="340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641FCE9F" w14:textId="1BB7FDDB"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35A6206D" w14:textId="623B65A9"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dotted" w:sz="2" w:space="0" w:color="000000"/>
              <w:left w:val="nil"/>
              <w:bottom w:val="dotted" w:sz="2" w:space="0" w:color="000000"/>
              <w:right w:val="nil"/>
            </w:tcBorders>
            <w:shd w:val="clear" w:color="auto" w:fill="FFFFFF"/>
            <w:vAlign w:val="center"/>
          </w:tcPr>
          <w:p w14:paraId="6C4869CF" w14:textId="7F9A948B"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370A813F" w14:textId="77777777" w:rsidTr="00160D11">
        <w:trPr>
          <w:trHeight w:val="288"/>
        </w:trPr>
        <w:tc>
          <w:tcPr>
            <w:tcW w:w="340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5209DC41" w14:textId="369EA507"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21F52A2B" w14:textId="720B4D3A"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dotted" w:sz="2" w:space="0" w:color="000000"/>
              <w:left w:val="nil"/>
              <w:bottom w:val="dotted" w:sz="2" w:space="0" w:color="000000"/>
              <w:right w:val="nil"/>
            </w:tcBorders>
            <w:shd w:val="clear" w:color="auto" w:fill="FFFFFF"/>
            <w:vAlign w:val="center"/>
          </w:tcPr>
          <w:p w14:paraId="4A9AFDE1" w14:textId="71A3A869"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66D27856" w14:textId="77777777" w:rsidTr="00160D11">
        <w:trPr>
          <w:trHeight w:val="288"/>
        </w:trPr>
        <w:tc>
          <w:tcPr>
            <w:tcW w:w="340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290D25EE" w14:textId="194B36B0"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36A9228A" w14:textId="4AC2412D"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dotted" w:sz="2" w:space="0" w:color="000000"/>
              <w:left w:val="nil"/>
              <w:bottom w:val="dotted" w:sz="2" w:space="0" w:color="000000"/>
              <w:right w:val="nil"/>
            </w:tcBorders>
            <w:shd w:val="clear" w:color="auto" w:fill="FFFFFF"/>
            <w:vAlign w:val="center"/>
          </w:tcPr>
          <w:p w14:paraId="143C4291" w14:textId="0367BAAB"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34C4056B" w14:textId="77777777" w:rsidTr="00160D11">
        <w:trPr>
          <w:trHeight w:val="288"/>
        </w:trPr>
        <w:tc>
          <w:tcPr>
            <w:tcW w:w="340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335F55E8" w14:textId="3FF26E45"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2E306829" w14:textId="3086D6FD"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dotted" w:sz="2" w:space="0" w:color="000000"/>
              <w:left w:val="nil"/>
              <w:bottom w:val="dotted" w:sz="2" w:space="0" w:color="000000"/>
              <w:right w:val="nil"/>
            </w:tcBorders>
            <w:shd w:val="clear" w:color="auto" w:fill="FFFFFF"/>
            <w:vAlign w:val="center"/>
          </w:tcPr>
          <w:p w14:paraId="5A6D78E6" w14:textId="6EB909AA"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0E609CE1" w14:textId="77777777" w:rsidTr="00160D11">
        <w:trPr>
          <w:trHeight w:val="288"/>
        </w:trPr>
        <w:tc>
          <w:tcPr>
            <w:tcW w:w="340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5F10A8FE" w14:textId="52F37226"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dotted" w:sz="2" w:space="0" w:color="000000"/>
              <w:left w:val="nil"/>
              <w:bottom w:val="dotted" w:sz="2" w:space="0" w:color="000000"/>
              <w:right w:val="nil"/>
            </w:tcBorders>
            <w:shd w:val="clear" w:color="auto" w:fill="FFFFFF"/>
            <w:tcMar>
              <w:top w:w="100" w:type="dxa"/>
              <w:left w:w="15" w:type="dxa"/>
              <w:bottom w:w="100" w:type="dxa"/>
              <w:right w:w="15" w:type="dxa"/>
            </w:tcMar>
            <w:vAlign w:val="center"/>
          </w:tcPr>
          <w:p w14:paraId="5813DE68" w14:textId="5B9A8BD6"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dotted" w:sz="2" w:space="0" w:color="000000"/>
              <w:left w:val="nil"/>
              <w:bottom w:val="dotted" w:sz="2" w:space="0" w:color="000000"/>
              <w:right w:val="nil"/>
            </w:tcBorders>
            <w:shd w:val="clear" w:color="auto" w:fill="FFFFFF"/>
            <w:vAlign w:val="center"/>
          </w:tcPr>
          <w:p w14:paraId="232CF285" w14:textId="23064FA2"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07C7C24A" w14:textId="77777777" w:rsidTr="00160D11">
        <w:trPr>
          <w:trHeight w:val="288"/>
        </w:trPr>
        <w:tc>
          <w:tcPr>
            <w:tcW w:w="3401" w:type="dxa"/>
            <w:tcBorders>
              <w:top w:val="dotted" w:sz="2" w:space="0" w:color="000000"/>
              <w:left w:val="nil"/>
              <w:bottom w:val="single" w:sz="4" w:space="0" w:color="auto"/>
              <w:right w:val="nil"/>
            </w:tcBorders>
            <w:shd w:val="clear" w:color="auto" w:fill="FFFFFF"/>
            <w:tcMar>
              <w:top w:w="100" w:type="dxa"/>
              <w:left w:w="15" w:type="dxa"/>
              <w:bottom w:w="100" w:type="dxa"/>
              <w:right w:w="15" w:type="dxa"/>
            </w:tcMar>
            <w:vAlign w:val="center"/>
          </w:tcPr>
          <w:p w14:paraId="2B6F1EEF" w14:textId="0A7DFFBC" w:rsidR="005F1314" w:rsidRPr="006C1752" w:rsidRDefault="005F1314" w:rsidP="006D7EAF">
            <w:pPr>
              <w:pStyle w:val="Teaser"/>
              <w:spacing w:line="480" w:lineRule="auto"/>
              <w:ind w:left="0"/>
              <w:jc w:val="both"/>
              <w:rPr>
                <w:rFonts w:ascii="Arial" w:hAnsi="Arial" w:cs="Arial"/>
                <w:sz w:val="22"/>
                <w:szCs w:val="22"/>
              </w:rPr>
            </w:pPr>
          </w:p>
        </w:tc>
        <w:tc>
          <w:tcPr>
            <w:tcW w:w="2971" w:type="dxa"/>
            <w:tcBorders>
              <w:top w:val="dotted" w:sz="2" w:space="0" w:color="000000"/>
              <w:left w:val="nil"/>
              <w:bottom w:val="single" w:sz="4" w:space="0" w:color="auto"/>
              <w:right w:val="nil"/>
            </w:tcBorders>
            <w:shd w:val="clear" w:color="auto" w:fill="FFFFFF"/>
            <w:tcMar>
              <w:top w:w="100" w:type="dxa"/>
              <w:left w:w="15" w:type="dxa"/>
              <w:bottom w:w="100" w:type="dxa"/>
              <w:right w:w="15" w:type="dxa"/>
            </w:tcMar>
            <w:vAlign w:val="center"/>
          </w:tcPr>
          <w:p w14:paraId="378EFCCC" w14:textId="36CA5079" w:rsidR="005F1314" w:rsidRPr="006C1752" w:rsidRDefault="005F1314" w:rsidP="006D7EAF">
            <w:pPr>
              <w:pStyle w:val="TableContent"/>
              <w:spacing w:line="480" w:lineRule="auto"/>
              <w:jc w:val="both"/>
              <w:rPr>
                <w:rFonts w:ascii="Arial" w:hAnsi="Arial" w:cs="Arial"/>
                <w:sz w:val="22"/>
                <w:szCs w:val="22"/>
              </w:rPr>
            </w:pPr>
          </w:p>
        </w:tc>
        <w:tc>
          <w:tcPr>
            <w:tcW w:w="2988" w:type="dxa"/>
            <w:tcBorders>
              <w:top w:val="dotted" w:sz="2" w:space="0" w:color="000000"/>
              <w:left w:val="nil"/>
              <w:bottom w:val="single" w:sz="4" w:space="0" w:color="auto"/>
              <w:right w:val="nil"/>
            </w:tcBorders>
            <w:shd w:val="clear" w:color="auto" w:fill="FFFFFF"/>
            <w:vAlign w:val="center"/>
          </w:tcPr>
          <w:p w14:paraId="1D740A9C" w14:textId="421D5CFD" w:rsidR="005F1314" w:rsidRPr="006C1752" w:rsidRDefault="005F1314" w:rsidP="006D7EAF">
            <w:pPr>
              <w:pStyle w:val="TableContent"/>
              <w:spacing w:line="480" w:lineRule="auto"/>
              <w:jc w:val="both"/>
              <w:rPr>
                <w:rFonts w:ascii="Arial" w:hAnsi="Arial" w:cs="Arial"/>
                <w:sz w:val="22"/>
                <w:szCs w:val="22"/>
              </w:rPr>
            </w:pPr>
          </w:p>
        </w:tc>
      </w:tr>
      <w:tr w:rsidR="005F1314" w:rsidRPr="006C1752" w14:paraId="02FE3B32" w14:textId="77777777" w:rsidTr="00160D11">
        <w:trPr>
          <w:trHeight w:val="288"/>
        </w:trPr>
        <w:tc>
          <w:tcPr>
            <w:tcW w:w="9360" w:type="dxa"/>
            <w:gridSpan w:val="3"/>
            <w:tcBorders>
              <w:top w:val="single" w:sz="4" w:space="0" w:color="auto"/>
              <w:left w:val="nil"/>
              <w:right w:val="nil"/>
            </w:tcBorders>
            <w:shd w:val="clear" w:color="auto" w:fill="FFFFFF"/>
            <w:tcMar>
              <w:top w:w="100" w:type="dxa"/>
              <w:left w:w="15" w:type="dxa"/>
              <w:bottom w:w="100" w:type="dxa"/>
              <w:right w:w="15" w:type="dxa"/>
            </w:tcMar>
            <w:vAlign w:val="center"/>
          </w:tcPr>
          <w:p w14:paraId="5005A0FF" w14:textId="77777777" w:rsidR="005F1314" w:rsidRPr="006C1752" w:rsidRDefault="005F1314" w:rsidP="006D7EAF">
            <w:pPr>
              <w:pStyle w:val="TableContent"/>
              <w:spacing w:line="480" w:lineRule="auto"/>
              <w:jc w:val="both"/>
              <w:rPr>
                <w:rFonts w:ascii="Arial" w:hAnsi="Arial" w:cs="Arial"/>
                <w:sz w:val="22"/>
                <w:szCs w:val="22"/>
              </w:rPr>
            </w:pPr>
          </w:p>
        </w:tc>
      </w:tr>
    </w:tbl>
    <w:p w14:paraId="134DF55A" w14:textId="77777777" w:rsidR="005F1314" w:rsidRPr="006C1752" w:rsidRDefault="005F1314" w:rsidP="006D7EAF">
      <w:pPr>
        <w:spacing w:after="0"/>
        <w:ind w:firstLine="0"/>
        <w:rPr>
          <w:rFonts w:ascii="Arial" w:eastAsia="Arial Unicode MS" w:hAnsi="Arial" w:cs="Arial"/>
          <w:sz w:val="22"/>
          <w:bdr w:val="nil"/>
        </w:rPr>
      </w:pPr>
    </w:p>
    <w:sectPr w:rsidR="005F1314" w:rsidRPr="006C175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ristian Rummey" w:date="2024-07-29T09:05:00Z" w:initials="CR">
    <w:p w14:paraId="3AE60599" w14:textId="77777777" w:rsidR="008141C7" w:rsidRDefault="008141C7" w:rsidP="008141C7">
      <w:pPr>
        <w:pStyle w:val="CommentText"/>
        <w:ind w:firstLine="0"/>
        <w:jc w:val="left"/>
      </w:pPr>
      <w:r>
        <w:rPr>
          <w:rStyle w:val="CommentReference"/>
        </w:rPr>
        <w:annotationRef/>
      </w:r>
      <w:r>
        <w:t>Title, Authors and Abstract currently identical to ICAR submission</w:t>
      </w:r>
    </w:p>
  </w:comment>
  <w:comment w:id="2" w:author="Christian Rummey" w:date="2024-07-29T10:35:00Z" w:initials="CR">
    <w:p w14:paraId="0BE6C545" w14:textId="77777777" w:rsidR="007871C6" w:rsidRDefault="007871C6" w:rsidP="007871C6">
      <w:pPr>
        <w:pStyle w:val="CommentText"/>
        <w:ind w:firstLine="0"/>
        <w:jc w:val="left"/>
      </w:pPr>
      <w:r>
        <w:rPr>
          <w:rStyle w:val="CommentReference"/>
        </w:rPr>
        <w:annotationRef/>
      </w:r>
      <w:r>
        <w:t xml:space="preserve">I remember Jen saying once that a lot more people should be on here? </w:t>
      </w:r>
    </w:p>
  </w:comment>
  <w:comment w:id="3" w:author="Lynch, David" w:date="2025-06-19T15:53:00Z" w:initials="DL">
    <w:p w14:paraId="207F7B00" w14:textId="77777777" w:rsidR="00494D7E" w:rsidRDefault="00494D7E" w:rsidP="00494D7E">
      <w:pPr>
        <w:pStyle w:val="CommentText"/>
        <w:ind w:firstLine="0"/>
        <w:jc w:val="left"/>
      </w:pPr>
      <w:r>
        <w:rPr>
          <w:rStyle w:val="CommentReference"/>
        </w:rPr>
        <w:annotationRef/>
      </w:r>
      <w:r>
        <w:t>So tahts an interesting question---this is a reanalysis of data accumulated the 3 of us and those who generated the  frataxin vklaues—there is additional data.  Does all of FACOMS belong?  I have no problem adding such people, though it is not clearly required</w:t>
      </w:r>
    </w:p>
  </w:comment>
  <w:comment w:id="4" w:author="Lynch, David" w:date="2025-06-24T08:30:00Z" w:initials="DL">
    <w:p w14:paraId="6C434BE2" w14:textId="77777777" w:rsidR="002E181E" w:rsidRDefault="002E181E" w:rsidP="002E181E">
      <w:pPr>
        <w:pStyle w:val="CommentText"/>
        <w:ind w:firstLine="0"/>
        <w:jc w:val="left"/>
      </w:pPr>
      <w:r>
        <w:rPr>
          <w:rStyle w:val="CommentReference"/>
        </w:rPr>
        <w:annotationRef/>
      </w:r>
      <w:r>
        <w:t>I would add all FACOMS people who controbuted samples plus Shana</w:t>
      </w:r>
    </w:p>
  </w:comment>
  <w:comment w:id="18" w:author="Jennifer Farmer" w:date="2025-06-26T07:55:00Z" w:initials="JF">
    <w:p w14:paraId="500C289E" w14:textId="77777777" w:rsidR="00803DE6" w:rsidRDefault="00803DE6" w:rsidP="00803DE6">
      <w:pPr>
        <w:pStyle w:val="CommentText"/>
        <w:ind w:firstLine="0"/>
        <w:jc w:val="left"/>
      </w:pPr>
      <w:r>
        <w:rPr>
          <w:rStyle w:val="CommentReference"/>
        </w:rPr>
        <w:annotationRef/>
      </w:r>
      <w:r>
        <w:t xml:space="preserve">Dose levels? - do you mean dose levels of a therapeutic if so, I would separate out frataxin levels as a pharmacodynamic biomarker and frataxin levels as a predictive biomarker used as a surrogate endpoint. </w:t>
      </w:r>
    </w:p>
    <w:p w14:paraId="7D7F0ABD" w14:textId="77777777" w:rsidR="00803DE6" w:rsidRDefault="00803DE6" w:rsidP="00803DE6">
      <w:pPr>
        <w:pStyle w:val="CommentText"/>
        <w:ind w:firstLine="0"/>
        <w:jc w:val="left"/>
      </w:pPr>
    </w:p>
    <w:p w14:paraId="0E6DB61A" w14:textId="77777777" w:rsidR="00803DE6" w:rsidRDefault="00803DE6" w:rsidP="00803DE6">
      <w:pPr>
        <w:pStyle w:val="CommentText"/>
        <w:ind w:firstLine="0"/>
        <w:jc w:val="left"/>
      </w:pPr>
      <w:r>
        <w:t>I think it is important to review specific terminology and make sure we are using the correct ones.</w:t>
      </w:r>
    </w:p>
  </w:comment>
  <w:comment w:id="19" w:author="Jennifer Farmer" w:date="2025-06-26T08:19:00Z" w:initials="JF">
    <w:p w14:paraId="6B729403" w14:textId="77777777" w:rsidR="00AC45D1" w:rsidRDefault="00AC45D1" w:rsidP="00AC45D1">
      <w:pPr>
        <w:pStyle w:val="CommentText"/>
        <w:ind w:firstLine="0"/>
        <w:jc w:val="left"/>
      </w:pPr>
      <w:r>
        <w:rPr>
          <w:rStyle w:val="CommentReference"/>
        </w:rPr>
        <w:annotationRef/>
      </w:r>
      <w:hyperlink r:id="rId1" w:history="1">
        <w:r w:rsidRPr="00F82C16">
          <w:rPr>
            <w:rStyle w:val="Hyperlink"/>
          </w:rPr>
          <w:t>https://www.fda.gov/drugs/biomarker-qualification-program/context-use</w:t>
        </w:r>
      </w:hyperlink>
    </w:p>
  </w:comment>
  <w:comment w:id="23" w:author="Jennifer Farmer" w:date="2025-06-26T07:57:00Z" w:initials="JF">
    <w:p w14:paraId="40562E8D" w14:textId="4AC76E1B" w:rsidR="00803DE6" w:rsidRDefault="00803DE6" w:rsidP="00803DE6">
      <w:pPr>
        <w:pStyle w:val="CommentText"/>
        <w:ind w:firstLine="0"/>
        <w:jc w:val="left"/>
      </w:pPr>
      <w:r>
        <w:rPr>
          <w:rStyle w:val="CommentReference"/>
        </w:rPr>
        <w:annotationRef/>
      </w:r>
      <w:r>
        <w:t>Need to say where carrier and control samples come from</w:t>
      </w:r>
    </w:p>
  </w:comment>
  <w:comment w:id="30" w:author="Jennifer Farmer" w:date="2025-06-26T08:02:00Z" w:initials="JF">
    <w:p w14:paraId="1D0A92DA" w14:textId="77777777" w:rsidR="00A43945" w:rsidRDefault="00A43945" w:rsidP="00A43945">
      <w:pPr>
        <w:pStyle w:val="CommentText"/>
        <w:ind w:firstLine="0"/>
        <w:jc w:val="left"/>
      </w:pPr>
      <w:r>
        <w:rPr>
          <w:rStyle w:val="CommentReference"/>
        </w:rPr>
        <w:annotationRef/>
      </w:r>
      <w:r>
        <w:t>I don’t think this makes sense.</w:t>
      </w:r>
    </w:p>
  </w:comment>
  <w:comment w:id="54" w:author="Christian Rummey [2]" w:date="2025-07-07T09:36:00Z" w:initials="CR">
    <w:p w14:paraId="45718E06" w14:textId="77777777" w:rsidR="001A70E7" w:rsidRDefault="001A70E7" w:rsidP="001A70E7">
      <w:pPr>
        <w:pStyle w:val="CommentText"/>
        <w:ind w:firstLine="0"/>
        <w:jc w:val="left"/>
      </w:pPr>
      <w:r>
        <w:rPr>
          <w:rStyle w:val="CommentReference"/>
        </w:rPr>
        <w:annotationRef/>
      </w:r>
      <w:r>
        <w:t xml:space="preserve">Comment on the somatic instability of the repeat(s)? </w:t>
      </w:r>
    </w:p>
    <w:p w14:paraId="48A9978E" w14:textId="77777777" w:rsidR="001A70E7" w:rsidRDefault="001A70E7" w:rsidP="001A70E7">
      <w:pPr>
        <w:pStyle w:val="CommentText"/>
        <w:ind w:firstLine="0"/>
        <w:jc w:val="left"/>
      </w:pPr>
      <w:r>
        <w:t>Seems higher in SCAs?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E60599" w15:done="0"/>
  <w15:commentEx w15:paraId="0BE6C545" w15:paraIdParent="3AE60599" w15:done="0"/>
  <w15:commentEx w15:paraId="207F7B00" w15:paraIdParent="3AE60599" w15:done="0"/>
  <w15:commentEx w15:paraId="6C434BE2" w15:paraIdParent="3AE60599" w15:done="0"/>
  <w15:commentEx w15:paraId="0E6DB61A" w15:done="0"/>
  <w15:commentEx w15:paraId="6B729403" w15:paraIdParent="0E6DB61A" w15:done="0"/>
  <w15:commentEx w15:paraId="40562E8D" w15:done="0"/>
  <w15:commentEx w15:paraId="1D0A92DA" w15:done="0"/>
  <w15:commentEx w15:paraId="48A99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4493CD" w16cex:dateUtc="2024-07-29T07:05:00Z"/>
  <w16cex:commentExtensible w16cex:durableId="6E276E07" w16cex:dateUtc="2024-07-29T08:35:00Z"/>
  <w16cex:commentExtensible w16cex:durableId="17E48D91" w16cex:dateUtc="2025-06-19T19:53:00Z"/>
  <w16cex:commentExtensible w16cex:durableId="73CB7AB6" w16cex:dateUtc="2025-06-24T12:30:00Z"/>
  <w16cex:commentExtensible w16cex:durableId="4C7E7A9C" w16cex:dateUtc="2025-06-26T11:55:00Z"/>
  <w16cex:commentExtensible w16cex:durableId="77E4AFB3" w16cex:dateUtc="2025-06-26T12:19:00Z"/>
  <w16cex:commentExtensible w16cex:durableId="6A296649" w16cex:dateUtc="2025-06-26T11:57:00Z"/>
  <w16cex:commentExtensible w16cex:durableId="79EE9283" w16cex:dateUtc="2025-06-26T12:02:00Z"/>
  <w16cex:commentExtensible w16cex:durableId="39182CF7" w16cex:dateUtc="2025-07-07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E60599" w16cid:durableId="2C4493CD"/>
  <w16cid:commentId w16cid:paraId="0BE6C545" w16cid:durableId="6E276E07"/>
  <w16cid:commentId w16cid:paraId="207F7B00" w16cid:durableId="17E48D91"/>
  <w16cid:commentId w16cid:paraId="6C434BE2" w16cid:durableId="73CB7AB6"/>
  <w16cid:commentId w16cid:paraId="0E6DB61A" w16cid:durableId="4C7E7A9C"/>
  <w16cid:commentId w16cid:paraId="6B729403" w16cid:durableId="77E4AFB3"/>
  <w16cid:commentId w16cid:paraId="40562E8D" w16cid:durableId="6A296649"/>
  <w16cid:commentId w16cid:paraId="1D0A92DA" w16cid:durableId="79EE9283"/>
  <w16cid:commentId w16cid:paraId="48A9978E" w16cid:durableId="39182C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6EFA1" w14:textId="77777777" w:rsidR="00C8450F" w:rsidRDefault="00C8450F" w:rsidP="00FD6A9A">
      <w:r>
        <w:separator/>
      </w:r>
    </w:p>
  </w:endnote>
  <w:endnote w:type="continuationSeparator" w:id="0">
    <w:p w14:paraId="19F1A810" w14:textId="77777777" w:rsidR="00C8450F" w:rsidRDefault="00C8450F" w:rsidP="00FD6A9A">
      <w:r>
        <w:continuationSeparator/>
      </w:r>
    </w:p>
  </w:endnote>
  <w:endnote w:type="continuationNotice" w:id="1">
    <w:p w14:paraId="4C3A2F20" w14:textId="77777777" w:rsidR="00C8450F" w:rsidRDefault="00C8450F" w:rsidP="00FD6A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7BEC5" w14:textId="048D3D46" w:rsidR="00AC45D1" w:rsidRDefault="00AC45D1">
    <w:pPr>
      <w:pStyle w:val="Footer"/>
    </w:pPr>
    <w:r>
      <w:rPr>
        <w:noProof/>
      </w:rPr>
      <mc:AlternateContent>
        <mc:Choice Requires="wps">
          <w:drawing>
            <wp:anchor distT="0" distB="0" distL="0" distR="0" simplePos="0" relativeHeight="251662336" behindDoc="0" locked="0" layoutInCell="1" allowOverlap="1" wp14:anchorId="39744D3E" wp14:editId="378DA0F5">
              <wp:simplePos x="635" y="635"/>
              <wp:positionH relativeFrom="page">
                <wp:align>left</wp:align>
              </wp:positionH>
              <wp:positionV relativeFrom="page">
                <wp:align>bottom</wp:align>
              </wp:positionV>
              <wp:extent cx="1482090" cy="500380"/>
              <wp:effectExtent l="0" t="0" r="3810" b="0"/>
              <wp:wrapNone/>
              <wp:docPr id="476492712" name="Text Box 5" descr="FARA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82090" cy="500380"/>
                      </a:xfrm>
                      <a:prstGeom prst="rect">
                        <a:avLst/>
                      </a:prstGeom>
                      <a:noFill/>
                      <a:ln>
                        <a:noFill/>
                      </a:ln>
                    </wps:spPr>
                    <wps:txbx>
                      <w:txbxContent>
                        <w:p w14:paraId="28874ADE" w14:textId="694FDFBE"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9744D3E" id="_x0000_t202" coordsize="21600,21600" o:spt="202" path="m,l,21600r21600,l21600,xe">
              <v:stroke joinstyle="miter"/>
              <v:path gradientshapeok="t" o:connecttype="rect"/>
            </v:shapetype>
            <v:shape id="Text Box 5" o:spid="_x0000_s1028" type="#_x0000_t202" alt="FARA - Internal Use" style="position:absolute;left:0;text-align:left;margin-left:0;margin-top:0;width:116.7pt;height:39.4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" filled="f" stroked="f">
              <v:textbox style="mso-fit-shape-to-text:t" inset="20pt,0,0,15pt">
                <w:txbxContent>
                  <w:p w14:paraId="28874ADE" w14:textId="694FDFBE"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FA996" w14:textId="63CC749B" w:rsidR="00AC45D1" w:rsidRDefault="00AC45D1">
    <w:pPr>
      <w:pStyle w:val="Footer"/>
    </w:pPr>
    <w:r>
      <w:rPr>
        <w:noProof/>
      </w:rPr>
      <mc:AlternateContent>
        <mc:Choice Requires="wps">
          <w:drawing>
            <wp:anchor distT="0" distB="0" distL="0" distR="0" simplePos="0" relativeHeight="251663360" behindDoc="0" locked="0" layoutInCell="1" allowOverlap="1" wp14:anchorId="35A24676" wp14:editId="05A1165C">
              <wp:simplePos x="914400" y="9448800"/>
              <wp:positionH relativeFrom="page">
                <wp:align>left</wp:align>
              </wp:positionH>
              <wp:positionV relativeFrom="page">
                <wp:align>bottom</wp:align>
              </wp:positionV>
              <wp:extent cx="1482090" cy="500380"/>
              <wp:effectExtent l="0" t="0" r="3810" b="0"/>
              <wp:wrapNone/>
              <wp:docPr id="1746264442" name="Text Box 6" descr="FARA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82090" cy="500380"/>
                      </a:xfrm>
                      <a:prstGeom prst="rect">
                        <a:avLst/>
                      </a:prstGeom>
                      <a:noFill/>
                      <a:ln>
                        <a:noFill/>
                      </a:ln>
                    </wps:spPr>
                    <wps:txbx>
                      <w:txbxContent>
                        <w:p w14:paraId="2377DB13" w14:textId="481C1F33"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A24676" id="_x0000_t202" coordsize="21600,21600" o:spt="202" path="m,l,21600r21600,l21600,xe">
              <v:stroke joinstyle="miter"/>
              <v:path gradientshapeok="t" o:connecttype="rect"/>
            </v:shapetype>
            <v:shape id="Text Box 6" o:spid="_x0000_s1029" type="#_x0000_t202" alt="FARA - Internal Use" style="position:absolute;left:0;text-align:left;margin-left:0;margin-top:0;width:116.7pt;height:39.4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" filled="f" stroked="f">
              <v:textbox style="mso-fit-shape-to-text:t" inset="20pt,0,0,15pt">
                <w:txbxContent>
                  <w:p w14:paraId="2377DB13" w14:textId="481C1F33"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2E3F1" w14:textId="22CE7DF4" w:rsidR="00AC45D1" w:rsidRDefault="00AC45D1">
    <w:pPr>
      <w:pStyle w:val="Footer"/>
    </w:pPr>
    <w:r>
      <w:rPr>
        <w:noProof/>
      </w:rPr>
      <mc:AlternateContent>
        <mc:Choice Requires="wps">
          <w:drawing>
            <wp:anchor distT="0" distB="0" distL="0" distR="0" simplePos="0" relativeHeight="251661312" behindDoc="0" locked="0" layoutInCell="1" allowOverlap="1" wp14:anchorId="66C2B009" wp14:editId="6FB8BF45">
              <wp:simplePos x="635" y="635"/>
              <wp:positionH relativeFrom="page">
                <wp:align>left</wp:align>
              </wp:positionH>
              <wp:positionV relativeFrom="page">
                <wp:align>bottom</wp:align>
              </wp:positionV>
              <wp:extent cx="1482090" cy="500380"/>
              <wp:effectExtent l="0" t="0" r="3810" b="0"/>
              <wp:wrapNone/>
              <wp:docPr id="1494372882" name="Text Box 4" descr="FARA -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82090" cy="500380"/>
                      </a:xfrm>
                      <a:prstGeom prst="rect">
                        <a:avLst/>
                      </a:prstGeom>
                      <a:noFill/>
                      <a:ln>
                        <a:noFill/>
                      </a:ln>
                    </wps:spPr>
                    <wps:txbx>
                      <w:txbxContent>
                        <w:p w14:paraId="07944519" w14:textId="5E2B8594"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6C2B009" id="_x0000_t202" coordsize="21600,21600" o:spt="202" path="m,l,21600r21600,l21600,xe">
              <v:stroke joinstyle="miter"/>
              <v:path gradientshapeok="t" o:connecttype="rect"/>
            </v:shapetype>
            <v:shape id="Text Box 4" o:spid="_x0000_s1031" type="#_x0000_t202" alt="FARA - Internal Use" style="position:absolute;left:0;text-align:left;margin-left:0;margin-top:0;width:116.7pt;height:39.4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" filled="f" stroked="f">
              <v:textbox style="mso-fit-shape-to-text:t" inset="20pt,0,0,15pt">
                <w:txbxContent>
                  <w:p w14:paraId="07944519" w14:textId="5E2B8594"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1F876" w14:textId="77777777" w:rsidR="00C8450F" w:rsidRDefault="00C8450F" w:rsidP="00FD6A9A">
      <w:r>
        <w:separator/>
      </w:r>
    </w:p>
  </w:footnote>
  <w:footnote w:type="continuationSeparator" w:id="0">
    <w:p w14:paraId="315AB408" w14:textId="77777777" w:rsidR="00C8450F" w:rsidRDefault="00C8450F" w:rsidP="00FD6A9A">
      <w:r>
        <w:continuationSeparator/>
      </w:r>
    </w:p>
  </w:footnote>
  <w:footnote w:type="continuationNotice" w:id="1">
    <w:p w14:paraId="04306EB7" w14:textId="77777777" w:rsidR="00C8450F" w:rsidRDefault="00C8450F" w:rsidP="00FD6A9A"/>
  </w:footnote>
  <w:footnote w:id="2">
    <w:p w14:paraId="2B27A2F6" w14:textId="77777777" w:rsidR="00841819" w:rsidRPr="0060188A" w:rsidRDefault="00841819" w:rsidP="007151BE">
      <w:pPr>
        <w:pStyle w:val="FootnoteText"/>
        <w:spacing w:before="60" w:after="0"/>
        <w:ind w:firstLine="431"/>
        <w:rPr>
          <w:rStyle w:val="FootnoteReference"/>
        </w:rPr>
      </w:pPr>
      <w:r w:rsidRPr="00C05FED">
        <w:rPr>
          <w:rStyle w:val="FootnoteReference"/>
        </w:rPr>
        <w:footnoteRef/>
      </w:r>
      <w:r w:rsidRPr="0060188A">
        <w:rPr>
          <w:rStyle w:val="FootnoteReference"/>
        </w:rPr>
        <w:t xml:space="preserve"> </w:t>
      </w:r>
      <w:r w:rsidRPr="007151BE">
        <w:rPr>
          <w:rStyle w:val="FootnoteReference"/>
          <w:vertAlign w:val="baseline"/>
        </w:rPr>
        <w:t>Clinical Data Science GmbH, Basel, Switzerland</w:t>
      </w:r>
    </w:p>
  </w:footnote>
  <w:footnote w:id="3">
    <w:p w14:paraId="2AA38213" w14:textId="77777777" w:rsidR="00841819" w:rsidRPr="0060188A" w:rsidRDefault="00841819" w:rsidP="007151BE">
      <w:pPr>
        <w:pStyle w:val="FootnoteText"/>
        <w:spacing w:before="60" w:after="0"/>
        <w:ind w:firstLine="431"/>
        <w:rPr>
          <w:rStyle w:val="FootnoteReference"/>
        </w:rPr>
      </w:pPr>
      <w:r w:rsidRPr="00C05FED">
        <w:rPr>
          <w:rStyle w:val="FootnoteReference"/>
        </w:rPr>
        <w:footnoteRef/>
      </w:r>
      <w:r w:rsidRPr="0060188A">
        <w:rPr>
          <w:rStyle w:val="FootnoteReference"/>
        </w:rPr>
        <w:t xml:space="preserve"> </w:t>
      </w:r>
      <w:r w:rsidRPr="007151BE">
        <w:rPr>
          <w:rStyle w:val="FootnoteReference"/>
          <w:vertAlign w:val="baseline"/>
        </w:rPr>
        <w:t>Perelman School of Medicine, Philadelphia, USA</w:t>
      </w:r>
    </w:p>
  </w:footnote>
  <w:footnote w:id="4">
    <w:p w14:paraId="5DC1CA0C" w14:textId="77777777" w:rsidR="00841819" w:rsidRPr="00980149" w:rsidRDefault="00841819" w:rsidP="007151BE">
      <w:pPr>
        <w:pStyle w:val="FootnoteText"/>
        <w:spacing w:before="60" w:after="0"/>
        <w:ind w:firstLine="431"/>
      </w:pPr>
      <w:r w:rsidRPr="00C05FED">
        <w:rPr>
          <w:rStyle w:val="FootnoteReference"/>
        </w:rPr>
        <w:footnoteRef/>
      </w:r>
      <w:r w:rsidRPr="0060188A">
        <w:rPr>
          <w:rStyle w:val="FootnoteReference"/>
        </w:rPr>
        <w:t xml:space="preserve"> </w:t>
      </w:r>
      <w:r w:rsidRPr="007151BE">
        <w:rPr>
          <w:rStyle w:val="FootnoteReference"/>
          <w:vertAlign w:val="baseline"/>
        </w:rPr>
        <w:t>Children’s Hospital of Philadelphia, Philadelphia, USA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34A87" w14:textId="6FACD1CC" w:rsidR="00AC45D1" w:rsidRDefault="00AC45D1">
    <w:pPr>
      <w:pStyle w:val="Header"/>
    </w:pPr>
    <w:r>
      <w:rPr>
        <w:noProof/>
      </w:rPr>
      <mc:AlternateContent>
        <mc:Choice Requires="wps">
          <w:drawing>
            <wp:anchor distT="0" distB="0" distL="0" distR="0" simplePos="0" relativeHeight="251659264" behindDoc="0" locked="0" layoutInCell="1" allowOverlap="1" wp14:anchorId="53F98202" wp14:editId="1065C36C">
              <wp:simplePos x="635" y="635"/>
              <wp:positionH relativeFrom="page">
                <wp:align>left</wp:align>
              </wp:positionH>
              <wp:positionV relativeFrom="page">
                <wp:align>top</wp:align>
              </wp:positionV>
              <wp:extent cx="1482090" cy="500380"/>
              <wp:effectExtent l="0" t="0" r="3810" b="13970"/>
              <wp:wrapNone/>
              <wp:docPr id="1382597168" name="Text Box 2" descr="FARA -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82090" cy="500380"/>
                      </a:xfrm>
                      <a:prstGeom prst="rect">
                        <a:avLst/>
                      </a:prstGeom>
                      <a:noFill/>
                      <a:ln>
                        <a:noFill/>
                      </a:ln>
                    </wps:spPr>
                    <wps:txbx>
                      <w:txbxContent>
                        <w:p w14:paraId="7974E95A" w14:textId="15290880"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3F98202" id="_x0000_t202" coordsize="21600,21600" o:spt="202" path="m,l,21600r21600,l21600,xe">
              <v:stroke joinstyle="miter"/>
              <v:path gradientshapeok="t" o:connecttype="rect"/>
            </v:shapetype>
            <v:shape id="Text Box 2" o:spid="_x0000_s1026" type="#_x0000_t202" alt="FARA - Internal Use" style="position:absolute;left:0;text-align:left;margin-left:0;margin-top:0;width:116.7pt;height:39.4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" filled="f" stroked="f">
              <v:textbox style="mso-fit-shape-to-text:t" inset="20pt,15pt,0,0">
                <w:txbxContent>
                  <w:p w14:paraId="7974E95A" w14:textId="15290880"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3CDA1" w14:textId="3FBB4280" w:rsidR="00AC45D1" w:rsidRDefault="00AC45D1">
    <w:pPr>
      <w:pStyle w:val="Header"/>
    </w:pPr>
    <w:r>
      <w:rPr>
        <w:noProof/>
      </w:rPr>
      <mc:AlternateContent>
        <mc:Choice Requires="wps">
          <w:drawing>
            <wp:anchor distT="0" distB="0" distL="0" distR="0" simplePos="0" relativeHeight="251660288" behindDoc="0" locked="0" layoutInCell="1" allowOverlap="1" wp14:anchorId="0DF2FD06" wp14:editId="75F22615">
              <wp:simplePos x="914400" y="457200"/>
              <wp:positionH relativeFrom="page">
                <wp:align>left</wp:align>
              </wp:positionH>
              <wp:positionV relativeFrom="page">
                <wp:align>top</wp:align>
              </wp:positionV>
              <wp:extent cx="1482090" cy="500380"/>
              <wp:effectExtent l="0" t="0" r="3810" b="13970"/>
              <wp:wrapNone/>
              <wp:docPr id="868609860" name="Text Box 3" descr="FARA -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82090" cy="500380"/>
                      </a:xfrm>
                      <a:prstGeom prst="rect">
                        <a:avLst/>
                      </a:prstGeom>
                      <a:noFill/>
                      <a:ln>
                        <a:noFill/>
                      </a:ln>
                    </wps:spPr>
                    <wps:txbx>
                      <w:txbxContent>
                        <w:p w14:paraId="0D4B00E8" w14:textId="116E7D88"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DF2FD06" id="_x0000_t202" coordsize="21600,21600" o:spt="202" path="m,l,21600r21600,l21600,xe">
              <v:stroke joinstyle="miter"/>
              <v:path gradientshapeok="t" o:connecttype="rect"/>
            </v:shapetype>
            <v:shape id="Text Box 3" o:spid="_x0000_s1027" type="#_x0000_t202" alt="FARA - Internal Use" style="position:absolute;left:0;text-align:left;margin-left:0;margin-top:0;width:116.7pt;height:39.4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" filled="f" stroked="f">
              <v:textbox style="mso-fit-shape-to-text:t" inset="20pt,15pt,0,0">
                <w:txbxContent>
                  <w:p w14:paraId="0D4B00E8" w14:textId="116E7D88"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539B" w14:textId="23EEE603" w:rsidR="00AC45D1" w:rsidRDefault="00AC45D1">
    <w:pPr>
      <w:pStyle w:val="Header"/>
    </w:pPr>
    <w:r>
      <w:rPr>
        <w:noProof/>
      </w:rPr>
      <mc:AlternateContent>
        <mc:Choice Requires="wps">
          <w:drawing>
            <wp:anchor distT="0" distB="0" distL="0" distR="0" simplePos="0" relativeHeight="251658240" behindDoc="0" locked="0" layoutInCell="1" allowOverlap="1" wp14:anchorId="1EFABE4F" wp14:editId="5354804F">
              <wp:simplePos x="635" y="635"/>
              <wp:positionH relativeFrom="page">
                <wp:align>left</wp:align>
              </wp:positionH>
              <wp:positionV relativeFrom="page">
                <wp:align>top</wp:align>
              </wp:positionV>
              <wp:extent cx="1482090" cy="500380"/>
              <wp:effectExtent l="0" t="0" r="3810" b="13970"/>
              <wp:wrapNone/>
              <wp:docPr id="1019370628" name="Text Box 1" descr="FARA -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82090" cy="500380"/>
                      </a:xfrm>
                      <a:prstGeom prst="rect">
                        <a:avLst/>
                      </a:prstGeom>
                      <a:noFill/>
                      <a:ln>
                        <a:noFill/>
                      </a:ln>
                    </wps:spPr>
                    <wps:txbx>
                      <w:txbxContent>
                        <w:p w14:paraId="1A67C4CB" w14:textId="19F56E0C"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EFABE4F" id="_x0000_t202" coordsize="21600,21600" o:spt="202" path="m,l,21600r21600,l21600,xe">
              <v:stroke joinstyle="miter"/>
              <v:path gradientshapeok="t" o:connecttype="rect"/>
            </v:shapetype>
            <v:shape id="Text Box 1" o:spid="_x0000_s1030" type="#_x0000_t202" alt="FARA - Internal Use" style="position:absolute;left:0;text-align:left;margin-left:0;margin-top:0;width:116.7pt;height:39.4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" filled="f" stroked="f">
              <v:textbox style="mso-fit-shape-to-text:t" inset="20pt,15pt,0,0">
                <w:txbxContent>
                  <w:p w14:paraId="1A67C4CB" w14:textId="19F56E0C" w:rsidR="00AC45D1" w:rsidRPr="00AC45D1" w:rsidRDefault="00AC45D1" w:rsidP="00AC45D1">
                    <w:pPr>
                      <w:spacing w:after="0"/>
                      <w:rPr>
                        <w:rFonts w:ascii="Calibri" w:eastAsia="Calibri" w:hAnsi="Calibri" w:cs="Calibri"/>
                        <w:noProof/>
                        <w:color w:val="FF0000"/>
                        <w:sz w:val="20"/>
                        <w:szCs w:val="20"/>
                      </w:rPr>
                    </w:pPr>
                    <w:r w:rsidRPr="00AC45D1">
                      <w:rPr>
                        <w:rFonts w:ascii="Calibri" w:eastAsia="Calibri" w:hAnsi="Calibri" w:cs="Calibri"/>
                        <w:noProof/>
                        <w:color w:val="FF0000"/>
                        <w:sz w:val="20"/>
                        <w:szCs w:val="20"/>
                      </w:rPr>
                      <w:t>FARA - Internal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4F0A1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443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868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7A0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0E61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AC74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0AC6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7CB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C290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AC3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15524"/>
    <w:multiLevelType w:val="hybridMultilevel"/>
    <w:tmpl w:val="17185440"/>
    <w:lvl w:ilvl="0" w:tplc="676C24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7D6596"/>
    <w:multiLevelType w:val="hybridMultilevel"/>
    <w:tmpl w:val="5BA64C8C"/>
    <w:lvl w:ilvl="0" w:tplc="2936403A">
      <w:numFmt w:val="bullet"/>
      <w:pStyle w:val="ListParagraph"/>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3CE0427"/>
    <w:multiLevelType w:val="hybridMultilevel"/>
    <w:tmpl w:val="1CBCB9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5E34DE8"/>
    <w:multiLevelType w:val="hybridMultilevel"/>
    <w:tmpl w:val="27509FE4"/>
    <w:lvl w:ilvl="0" w:tplc="7F7AF816">
      <w:start w:val="1"/>
      <w:numFmt w:val="decimal"/>
      <w:lvlText w:val="%1."/>
      <w:lvlJc w:val="left"/>
      <w:pPr>
        <w:tabs>
          <w:tab w:val="num" w:pos="720"/>
        </w:tabs>
        <w:ind w:left="720" w:hanging="360"/>
      </w:pPr>
    </w:lvl>
    <w:lvl w:ilvl="1" w:tplc="2FB23B4C" w:tentative="1">
      <w:start w:val="1"/>
      <w:numFmt w:val="decimal"/>
      <w:lvlText w:val="%2."/>
      <w:lvlJc w:val="left"/>
      <w:pPr>
        <w:tabs>
          <w:tab w:val="num" w:pos="1440"/>
        </w:tabs>
        <w:ind w:left="1440" w:hanging="360"/>
      </w:pPr>
    </w:lvl>
    <w:lvl w:ilvl="2" w:tplc="65E4579E" w:tentative="1">
      <w:start w:val="1"/>
      <w:numFmt w:val="decimal"/>
      <w:lvlText w:val="%3."/>
      <w:lvlJc w:val="left"/>
      <w:pPr>
        <w:tabs>
          <w:tab w:val="num" w:pos="2160"/>
        </w:tabs>
        <w:ind w:left="2160" w:hanging="360"/>
      </w:pPr>
    </w:lvl>
    <w:lvl w:ilvl="3" w:tplc="A2DC74B4" w:tentative="1">
      <w:start w:val="1"/>
      <w:numFmt w:val="decimal"/>
      <w:lvlText w:val="%4."/>
      <w:lvlJc w:val="left"/>
      <w:pPr>
        <w:tabs>
          <w:tab w:val="num" w:pos="2880"/>
        </w:tabs>
        <w:ind w:left="2880" w:hanging="360"/>
      </w:pPr>
    </w:lvl>
    <w:lvl w:ilvl="4" w:tplc="7AAECDF8" w:tentative="1">
      <w:start w:val="1"/>
      <w:numFmt w:val="decimal"/>
      <w:lvlText w:val="%5."/>
      <w:lvlJc w:val="left"/>
      <w:pPr>
        <w:tabs>
          <w:tab w:val="num" w:pos="3600"/>
        </w:tabs>
        <w:ind w:left="3600" w:hanging="360"/>
      </w:pPr>
    </w:lvl>
    <w:lvl w:ilvl="5" w:tplc="5FE2F580" w:tentative="1">
      <w:start w:val="1"/>
      <w:numFmt w:val="decimal"/>
      <w:lvlText w:val="%6."/>
      <w:lvlJc w:val="left"/>
      <w:pPr>
        <w:tabs>
          <w:tab w:val="num" w:pos="4320"/>
        </w:tabs>
        <w:ind w:left="4320" w:hanging="360"/>
      </w:pPr>
    </w:lvl>
    <w:lvl w:ilvl="6" w:tplc="FBC08892" w:tentative="1">
      <w:start w:val="1"/>
      <w:numFmt w:val="decimal"/>
      <w:lvlText w:val="%7."/>
      <w:lvlJc w:val="left"/>
      <w:pPr>
        <w:tabs>
          <w:tab w:val="num" w:pos="5040"/>
        </w:tabs>
        <w:ind w:left="5040" w:hanging="360"/>
      </w:pPr>
    </w:lvl>
    <w:lvl w:ilvl="7" w:tplc="C9FA1C8A" w:tentative="1">
      <w:start w:val="1"/>
      <w:numFmt w:val="decimal"/>
      <w:lvlText w:val="%8."/>
      <w:lvlJc w:val="left"/>
      <w:pPr>
        <w:tabs>
          <w:tab w:val="num" w:pos="5760"/>
        </w:tabs>
        <w:ind w:left="5760" w:hanging="360"/>
      </w:pPr>
    </w:lvl>
    <w:lvl w:ilvl="8" w:tplc="55AE785E" w:tentative="1">
      <w:start w:val="1"/>
      <w:numFmt w:val="decimal"/>
      <w:lvlText w:val="%9."/>
      <w:lvlJc w:val="left"/>
      <w:pPr>
        <w:tabs>
          <w:tab w:val="num" w:pos="6480"/>
        </w:tabs>
        <w:ind w:left="6480" w:hanging="360"/>
      </w:pPr>
    </w:lvl>
  </w:abstractNum>
  <w:abstractNum w:abstractNumId="14" w15:restartNumberingAfterBreak="0">
    <w:nsid w:val="167F3CC0"/>
    <w:multiLevelType w:val="hybridMultilevel"/>
    <w:tmpl w:val="AEE05946"/>
    <w:lvl w:ilvl="0" w:tplc="3368A59A">
      <w:start w:val="1"/>
      <w:numFmt w:val="decimal"/>
      <w:lvlText w:val="%1."/>
      <w:lvlJc w:val="left"/>
      <w:pPr>
        <w:tabs>
          <w:tab w:val="num" w:pos="720"/>
        </w:tabs>
        <w:ind w:left="720" w:hanging="360"/>
      </w:pPr>
    </w:lvl>
    <w:lvl w:ilvl="1" w:tplc="AD54E52E" w:tentative="1">
      <w:start w:val="1"/>
      <w:numFmt w:val="decimal"/>
      <w:lvlText w:val="%2."/>
      <w:lvlJc w:val="left"/>
      <w:pPr>
        <w:tabs>
          <w:tab w:val="num" w:pos="1440"/>
        </w:tabs>
        <w:ind w:left="1440" w:hanging="360"/>
      </w:pPr>
    </w:lvl>
    <w:lvl w:ilvl="2" w:tplc="9E2808EA" w:tentative="1">
      <w:start w:val="1"/>
      <w:numFmt w:val="decimal"/>
      <w:lvlText w:val="%3."/>
      <w:lvlJc w:val="left"/>
      <w:pPr>
        <w:tabs>
          <w:tab w:val="num" w:pos="2160"/>
        </w:tabs>
        <w:ind w:left="2160" w:hanging="360"/>
      </w:pPr>
    </w:lvl>
    <w:lvl w:ilvl="3" w:tplc="605414A0" w:tentative="1">
      <w:start w:val="1"/>
      <w:numFmt w:val="decimal"/>
      <w:lvlText w:val="%4."/>
      <w:lvlJc w:val="left"/>
      <w:pPr>
        <w:tabs>
          <w:tab w:val="num" w:pos="2880"/>
        </w:tabs>
        <w:ind w:left="2880" w:hanging="360"/>
      </w:pPr>
    </w:lvl>
    <w:lvl w:ilvl="4" w:tplc="7E04DFBA" w:tentative="1">
      <w:start w:val="1"/>
      <w:numFmt w:val="decimal"/>
      <w:lvlText w:val="%5."/>
      <w:lvlJc w:val="left"/>
      <w:pPr>
        <w:tabs>
          <w:tab w:val="num" w:pos="3600"/>
        </w:tabs>
        <w:ind w:left="3600" w:hanging="360"/>
      </w:pPr>
    </w:lvl>
    <w:lvl w:ilvl="5" w:tplc="97087776" w:tentative="1">
      <w:start w:val="1"/>
      <w:numFmt w:val="decimal"/>
      <w:lvlText w:val="%6."/>
      <w:lvlJc w:val="left"/>
      <w:pPr>
        <w:tabs>
          <w:tab w:val="num" w:pos="4320"/>
        </w:tabs>
        <w:ind w:left="4320" w:hanging="360"/>
      </w:pPr>
    </w:lvl>
    <w:lvl w:ilvl="6" w:tplc="8634F4A2" w:tentative="1">
      <w:start w:val="1"/>
      <w:numFmt w:val="decimal"/>
      <w:lvlText w:val="%7."/>
      <w:lvlJc w:val="left"/>
      <w:pPr>
        <w:tabs>
          <w:tab w:val="num" w:pos="5040"/>
        </w:tabs>
        <w:ind w:left="5040" w:hanging="360"/>
      </w:pPr>
    </w:lvl>
    <w:lvl w:ilvl="7" w:tplc="846A3AE2" w:tentative="1">
      <w:start w:val="1"/>
      <w:numFmt w:val="decimal"/>
      <w:lvlText w:val="%8."/>
      <w:lvlJc w:val="left"/>
      <w:pPr>
        <w:tabs>
          <w:tab w:val="num" w:pos="5760"/>
        </w:tabs>
        <w:ind w:left="5760" w:hanging="360"/>
      </w:pPr>
    </w:lvl>
    <w:lvl w:ilvl="8" w:tplc="3D426B46" w:tentative="1">
      <w:start w:val="1"/>
      <w:numFmt w:val="decimal"/>
      <w:lvlText w:val="%9."/>
      <w:lvlJc w:val="left"/>
      <w:pPr>
        <w:tabs>
          <w:tab w:val="num" w:pos="6480"/>
        </w:tabs>
        <w:ind w:left="6480" w:hanging="360"/>
      </w:pPr>
    </w:lvl>
  </w:abstractNum>
  <w:abstractNum w:abstractNumId="15" w15:restartNumberingAfterBreak="0">
    <w:nsid w:val="34AF4D02"/>
    <w:multiLevelType w:val="hybridMultilevel"/>
    <w:tmpl w:val="045CAC66"/>
    <w:lvl w:ilvl="0" w:tplc="676C24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EF192D"/>
    <w:multiLevelType w:val="hybridMultilevel"/>
    <w:tmpl w:val="981E4150"/>
    <w:lvl w:ilvl="0" w:tplc="42B0EE7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0DA09CD"/>
    <w:multiLevelType w:val="hybridMultilevel"/>
    <w:tmpl w:val="7FD46210"/>
    <w:lvl w:ilvl="0" w:tplc="76529C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7F6DB3"/>
    <w:multiLevelType w:val="hybridMultilevel"/>
    <w:tmpl w:val="21C2737C"/>
    <w:lvl w:ilvl="0" w:tplc="099E463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0C0179"/>
    <w:multiLevelType w:val="hybridMultilevel"/>
    <w:tmpl w:val="716832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F552E"/>
    <w:multiLevelType w:val="hybridMultilevel"/>
    <w:tmpl w:val="7292DF98"/>
    <w:lvl w:ilvl="0" w:tplc="A1ACCD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F0CB9"/>
    <w:multiLevelType w:val="hybridMultilevel"/>
    <w:tmpl w:val="7A50F24C"/>
    <w:lvl w:ilvl="0" w:tplc="099E46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83B3D"/>
    <w:multiLevelType w:val="hybridMultilevel"/>
    <w:tmpl w:val="BDF60126"/>
    <w:lvl w:ilvl="0" w:tplc="4FC0CD14">
      <w:start w:val="1"/>
      <w:numFmt w:val="decimal"/>
      <w:lvlText w:val="%1."/>
      <w:lvlJc w:val="left"/>
      <w:pPr>
        <w:tabs>
          <w:tab w:val="num" w:pos="720"/>
        </w:tabs>
        <w:ind w:left="720" w:hanging="360"/>
      </w:pPr>
    </w:lvl>
    <w:lvl w:ilvl="1" w:tplc="04C69654" w:tentative="1">
      <w:start w:val="1"/>
      <w:numFmt w:val="decimal"/>
      <w:lvlText w:val="%2."/>
      <w:lvlJc w:val="left"/>
      <w:pPr>
        <w:tabs>
          <w:tab w:val="num" w:pos="1440"/>
        </w:tabs>
        <w:ind w:left="1440" w:hanging="360"/>
      </w:pPr>
    </w:lvl>
    <w:lvl w:ilvl="2" w:tplc="784ECC94" w:tentative="1">
      <w:start w:val="1"/>
      <w:numFmt w:val="decimal"/>
      <w:lvlText w:val="%3."/>
      <w:lvlJc w:val="left"/>
      <w:pPr>
        <w:tabs>
          <w:tab w:val="num" w:pos="2160"/>
        </w:tabs>
        <w:ind w:left="2160" w:hanging="360"/>
      </w:pPr>
    </w:lvl>
    <w:lvl w:ilvl="3" w:tplc="BF18A79A" w:tentative="1">
      <w:start w:val="1"/>
      <w:numFmt w:val="decimal"/>
      <w:lvlText w:val="%4."/>
      <w:lvlJc w:val="left"/>
      <w:pPr>
        <w:tabs>
          <w:tab w:val="num" w:pos="2880"/>
        </w:tabs>
        <w:ind w:left="2880" w:hanging="360"/>
      </w:pPr>
    </w:lvl>
    <w:lvl w:ilvl="4" w:tplc="36E2DA96" w:tentative="1">
      <w:start w:val="1"/>
      <w:numFmt w:val="decimal"/>
      <w:lvlText w:val="%5."/>
      <w:lvlJc w:val="left"/>
      <w:pPr>
        <w:tabs>
          <w:tab w:val="num" w:pos="3600"/>
        </w:tabs>
        <w:ind w:left="3600" w:hanging="360"/>
      </w:pPr>
    </w:lvl>
    <w:lvl w:ilvl="5" w:tplc="2518754C" w:tentative="1">
      <w:start w:val="1"/>
      <w:numFmt w:val="decimal"/>
      <w:lvlText w:val="%6."/>
      <w:lvlJc w:val="left"/>
      <w:pPr>
        <w:tabs>
          <w:tab w:val="num" w:pos="4320"/>
        </w:tabs>
        <w:ind w:left="4320" w:hanging="360"/>
      </w:pPr>
    </w:lvl>
    <w:lvl w:ilvl="6" w:tplc="49B656F4" w:tentative="1">
      <w:start w:val="1"/>
      <w:numFmt w:val="decimal"/>
      <w:lvlText w:val="%7."/>
      <w:lvlJc w:val="left"/>
      <w:pPr>
        <w:tabs>
          <w:tab w:val="num" w:pos="5040"/>
        </w:tabs>
        <w:ind w:left="5040" w:hanging="360"/>
      </w:pPr>
    </w:lvl>
    <w:lvl w:ilvl="7" w:tplc="3C145190" w:tentative="1">
      <w:start w:val="1"/>
      <w:numFmt w:val="decimal"/>
      <w:lvlText w:val="%8."/>
      <w:lvlJc w:val="left"/>
      <w:pPr>
        <w:tabs>
          <w:tab w:val="num" w:pos="5760"/>
        </w:tabs>
        <w:ind w:left="5760" w:hanging="360"/>
      </w:pPr>
    </w:lvl>
    <w:lvl w:ilvl="8" w:tplc="80FA828A" w:tentative="1">
      <w:start w:val="1"/>
      <w:numFmt w:val="decimal"/>
      <w:lvlText w:val="%9."/>
      <w:lvlJc w:val="left"/>
      <w:pPr>
        <w:tabs>
          <w:tab w:val="num" w:pos="6480"/>
        </w:tabs>
        <w:ind w:left="6480" w:hanging="360"/>
      </w:pPr>
    </w:lvl>
  </w:abstractNum>
  <w:abstractNum w:abstractNumId="23" w15:restartNumberingAfterBreak="0">
    <w:nsid w:val="681664AD"/>
    <w:multiLevelType w:val="hybridMultilevel"/>
    <w:tmpl w:val="FCC81C9E"/>
    <w:lvl w:ilvl="0" w:tplc="676C240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F34536"/>
    <w:multiLevelType w:val="hybridMultilevel"/>
    <w:tmpl w:val="28CA48B0"/>
    <w:lvl w:ilvl="0" w:tplc="36F012BC">
      <w:start w:val="7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817222">
    <w:abstractNumId w:val="23"/>
  </w:num>
  <w:num w:numId="2" w16cid:durableId="627664406">
    <w:abstractNumId w:val="20"/>
  </w:num>
  <w:num w:numId="3" w16cid:durableId="2059665532">
    <w:abstractNumId w:val="9"/>
  </w:num>
  <w:num w:numId="4" w16cid:durableId="2122140709">
    <w:abstractNumId w:val="7"/>
  </w:num>
  <w:num w:numId="5" w16cid:durableId="1214928052">
    <w:abstractNumId w:val="6"/>
  </w:num>
  <w:num w:numId="6" w16cid:durableId="262228542">
    <w:abstractNumId w:val="5"/>
  </w:num>
  <w:num w:numId="7" w16cid:durableId="821774536">
    <w:abstractNumId w:val="4"/>
  </w:num>
  <w:num w:numId="8" w16cid:durableId="647367030">
    <w:abstractNumId w:val="8"/>
  </w:num>
  <w:num w:numId="9" w16cid:durableId="1189104911">
    <w:abstractNumId w:val="3"/>
  </w:num>
  <w:num w:numId="10" w16cid:durableId="1605109110">
    <w:abstractNumId w:val="2"/>
  </w:num>
  <w:num w:numId="11" w16cid:durableId="360084676">
    <w:abstractNumId w:val="1"/>
  </w:num>
  <w:num w:numId="12" w16cid:durableId="739595925">
    <w:abstractNumId w:val="0"/>
  </w:num>
  <w:num w:numId="13" w16cid:durableId="2130784071">
    <w:abstractNumId w:val="10"/>
  </w:num>
  <w:num w:numId="14" w16cid:durableId="1584757562">
    <w:abstractNumId w:val="24"/>
  </w:num>
  <w:num w:numId="15" w16cid:durableId="1545603878">
    <w:abstractNumId w:val="19"/>
  </w:num>
  <w:num w:numId="16" w16cid:durableId="722994334">
    <w:abstractNumId w:val="11"/>
  </w:num>
  <w:num w:numId="17" w16cid:durableId="1108507166">
    <w:abstractNumId w:val="15"/>
  </w:num>
  <w:num w:numId="18" w16cid:durableId="1971746490">
    <w:abstractNumId w:val="16"/>
  </w:num>
  <w:num w:numId="19" w16cid:durableId="282538905">
    <w:abstractNumId w:val="17"/>
  </w:num>
  <w:num w:numId="20" w16cid:durableId="898132588">
    <w:abstractNumId w:val="18"/>
  </w:num>
  <w:num w:numId="21" w16cid:durableId="814294360">
    <w:abstractNumId w:val="21"/>
  </w:num>
  <w:num w:numId="22" w16cid:durableId="310014973">
    <w:abstractNumId w:val="12"/>
  </w:num>
  <w:num w:numId="23" w16cid:durableId="1500384803">
    <w:abstractNumId w:val="14"/>
  </w:num>
  <w:num w:numId="24" w16cid:durableId="561715081">
    <w:abstractNumId w:val="13"/>
  </w:num>
  <w:num w:numId="25" w16cid:durableId="79410640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an Rummey">
    <w15:presenceInfo w15:providerId="AD" w15:userId="S::christian@clindatascience.onmicrosoft.com::1616f22b-5705-4d11-a330-2855031cc605"/>
  </w15:person>
  <w15:person w15:author="Lynch, David">
    <w15:presenceInfo w15:providerId="AD" w15:userId="S::lynch@chop.edu::bb9bfaf8-84ff-475c-9999-b24243cbca08"/>
  </w15:person>
  <w15:person w15:author="Jennifer Farmer">
    <w15:presenceInfo w15:providerId="AD" w15:userId="S::jen.farmer@curefa.org::20f14f04-f090-40e8-9115-02783397ef97"/>
  </w15:person>
  <w15:person w15:author="Christian Rummey [2]">
    <w15:presenceInfo w15:providerId="AD" w15:userId="S::christian@clindata.science::1616f22b-5705-4d11-a330-2855031cc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76"/>
    <w:rsid w:val="000019B0"/>
    <w:rsid w:val="00001BE3"/>
    <w:rsid w:val="00001C34"/>
    <w:rsid w:val="000031F0"/>
    <w:rsid w:val="00003283"/>
    <w:rsid w:val="0000337C"/>
    <w:rsid w:val="00003ACF"/>
    <w:rsid w:val="0001346F"/>
    <w:rsid w:val="00013496"/>
    <w:rsid w:val="0001444B"/>
    <w:rsid w:val="00014D74"/>
    <w:rsid w:val="00015770"/>
    <w:rsid w:val="00017ACC"/>
    <w:rsid w:val="00020750"/>
    <w:rsid w:val="0002116A"/>
    <w:rsid w:val="000221D8"/>
    <w:rsid w:val="00023777"/>
    <w:rsid w:val="00024AEC"/>
    <w:rsid w:val="00025D4A"/>
    <w:rsid w:val="00025FDA"/>
    <w:rsid w:val="00026E19"/>
    <w:rsid w:val="00026E21"/>
    <w:rsid w:val="000271B9"/>
    <w:rsid w:val="00030793"/>
    <w:rsid w:val="00034329"/>
    <w:rsid w:val="000368FD"/>
    <w:rsid w:val="000371C9"/>
    <w:rsid w:val="0004058B"/>
    <w:rsid w:val="000411EC"/>
    <w:rsid w:val="00042C7F"/>
    <w:rsid w:val="00043E8C"/>
    <w:rsid w:val="00047847"/>
    <w:rsid w:val="00047C32"/>
    <w:rsid w:val="00047E8F"/>
    <w:rsid w:val="000500A1"/>
    <w:rsid w:val="0005017B"/>
    <w:rsid w:val="00050D3C"/>
    <w:rsid w:val="00051FBF"/>
    <w:rsid w:val="00052C51"/>
    <w:rsid w:val="00056A6D"/>
    <w:rsid w:val="000570F0"/>
    <w:rsid w:val="000575C3"/>
    <w:rsid w:val="00062B44"/>
    <w:rsid w:val="0006626C"/>
    <w:rsid w:val="00070D2A"/>
    <w:rsid w:val="00071442"/>
    <w:rsid w:val="00072CB7"/>
    <w:rsid w:val="0007369B"/>
    <w:rsid w:val="00073A40"/>
    <w:rsid w:val="00073C44"/>
    <w:rsid w:val="00073E6C"/>
    <w:rsid w:val="00075F7E"/>
    <w:rsid w:val="000761A7"/>
    <w:rsid w:val="000763F1"/>
    <w:rsid w:val="00077CA0"/>
    <w:rsid w:val="000812C7"/>
    <w:rsid w:val="00081A4E"/>
    <w:rsid w:val="00081F7E"/>
    <w:rsid w:val="000851F7"/>
    <w:rsid w:val="00085677"/>
    <w:rsid w:val="0008682C"/>
    <w:rsid w:val="00086D1E"/>
    <w:rsid w:val="000904BF"/>
    <w:rsid w:val="00091695"/>
    <w:rsid w:val="000A2F28"/>
    <w:rsid w:val="000A3846"/>
    <w:rsid w:val="000A41EF"/>
    <w:rsid w:val="000A4519"/>
    <w:rsid w:val="000A546F"/>
    <w:rsid w:val="000A5F34"/>
    <w:rsid w:val="000B1D97"/>
    <w:rsid w:val="000B221D"/>
    <w:rsid w:val="000B24B6"/>
    <w:rsid w:val="000B4EBE"/>
    <w:rsid w:val="000B5E50"/>
    <w:rsid w:val="000B6149"/>
    <w:rsid w:val="000B79CC"/>
    <w:rsid w:val="000C09E2"/>
    <w:rsid w:val="000C0FE3"/>
    <w:rsid w:val="000C1432"/>
    <w:rsid w:val="000C21EB"/>
    <w:rsid w:val="000C241B"/>
    <w:rsid w:val="000C24ED"/>
    <w:rsid w:val="000C2908"/>
    <w:rsid w:val="000C2B3E"/>
    <w:rsid w:val="000C6D0D"/>
    <w:rsid w:val="000D0918"/>
    <w:rsid w:val="000D20B5"/>
    <w:rsid w:val="000D2999"/>
    <w:rsid w:val="000D2CA9"/>
    <w:rsid w:val="000D3AF4"/>
    <w:rsid w:val="000D3FDB"/>
    <w:rsid w:val="000D4734"/>
    <w:rsid w:val="000D4E75"/>
    <w:rsid w:val="000D5501"/>
    <w:rsid w:val="000D6693"/>
    <w:rsid w:val="000E0D0F"/>
    <w:rsid w:val="000E1008"/>
    <w:rsid w:val="000E1941"/>
    <w:rsid w:val="000E1F29"/>
    <w:rsid w:val="000E1F34"/>
    <w:rsid w:val="000E20C5"/>
    <w:rsid w:val="000E22BF"/>
    <w:rsid w:val="000E23E8"/>
    <w:rsid w:val="000E3895"/>
    <w:rsid w:val="000E48BB"/>
    <w:rsid w:val="000E4E0A"/>
    <w:rsid w:val="000E4F7A"/>
    <w:rsid w:val="000E54D8"/>
    <w:rsid w:val="000E734F"/>
    <w:rsid w:val="000E75F1"/>
    <w:rsid w:val="000F03B9"/>
    <w:rsid w:val="000F0688"/>
    <w:rsid w:val="000F14F8"/>
    <w:rsid w:val="000F16A8"/>
    <w:rsid w:val="000F276E"/>
    <w:rsid w:val="000F35AB"/>
    <w:rsid w:val="000F3719"/>
    <w:rsid w:val="000F4288"/>
    <w:rsid w:val="000F64B3"/>
    <w:rsid w:val="00100FB4"/>
    <w:rsid w:val="00101EB3"/>
    <w:rsid w:val="00103A88"/>
    <w:rsid w:val="00104054"/>
    <w:rsid w:val="0010412B"/>
    <w:rsid w:val="001046A2"/>
    <w:rsid w:val="001052A6"/>
    <w:rsid w:val="00105370"/>
    <w:rsid w:val="00106790"/>
    <w:rsid w:val="00106DF0"/>
    <w:rsid w:val="00107824"/>
    <w:rsid w:val="001105F2"/>
    <w:rsid w:val="00110A44"/>
    <w:rsid w:val="00110B8C"/>
    <w:rsid w:val="00112DA8"/>
    <w:rsid w:val="00112F93"/>
    <w:rsid w:val="001132D6"/>
    <w:rsid w:val="00113CFF"/>
    <w:rsid w:val="001145CD"/>
    <w:rsid w:val="00114733"/>
    <w:rsid w:val="00115562"/>
    <w:rsid w:val="00115FF9"/>
    <w:rsid w:val="0011672A"/>
    <w:rsid w:val="0011767C"/>
    <w:rsid w:val="00117FD5"/>
    <w:rsid w:val="0012051F"/>
    <w:rsid w:val="0012055E"/>
    <w:rsid w:val="00120B18"/>
    <w:rsid w:val="00120E0E"/>
    <w:rsid w:val="001233B1"/>
    <w:rsid w:val="001255D9"/>
    <w:rsid w:val="00125853"/>
    <w:rsid w:val="001259C6"/>
    <w:rsid w:val="00125D1A"/>
    <w:rsid w:val="001263E5"/>
    <w:rsid w:val="00126491"/>
    <w:rsid w:val="001267CD"/>
    <w:rsid w:val="00127261"/>
    <w:rsid w:val="0013084F"/>
    <w:rsid w:val="00130F09"/>
    <w:rsid w:val="00133AFB"/>
    <w:rsid w:val="001345FB"/>
    <w:rsid w:val="00134904"/>
    <w:rsid w:val="00136ED6"/>
    <w:rsid w:val="0014017D"/>
    <w:rsid w:val="00141B34"/>
    <w:rsid w:val="00141D84"/>
    <w:rsid w:val="001426D7"/>
    <w:rsid w:val="0014294E"/>
    <w:rsid w:val="00142D2B"/>
    <w:rsid w:val="00145921"/>
    <w:rsid w:val="00145B10"/>
    <w:rsid w:val="00146297"/>
    <w:rsid w:val="00146FAA"/>
    <w:rsid w:val="001478E6"/>
    <w:rsid w:val="00147975"/>
    <w:rsid w:val="00150538"/>
    <w:rsid w:val="00151D5B"/>
    <w:rsid w:val="00152512"/>
    <w:rsid w:val="00153629"/>
    <w:rsid w:val="001538B4"/>
    <w:rsid w:val="001563FD"/>
    <w:rsid w:val="00160B3C"/>
    <w:rsid w:val="00160D11"/>
    <w:rsid w:val="00160E37"/>
    <w:rsid w:val="001613C9"/>
    <w:rsid w:val="0016437C"/>
    <w:rsid w:val="00164A2C"/>
    <w:rsid w:val="00164CE8"/>
    <w:rsid w:val="0016555C"/>
    <w:rsid w:val="00165A10"/>
    <w:rsid w:val="00167D3E"/>
    <w:rsid w:val="00170008"/>
    <w:rsid w:val="00170E8A"/>
    <w:rsid w:val="00170FDF"/>
    <w:rsid w:val="00172F9C"/>
    <w:rsid w:val="00174DD3"/>
    <w:rsid w:val="00174F14"/>
    <w:rsid w:val="00177035"/>
    <w:rsid w:val="00177A6D"/>
    <w:rsid w:val="00177C3B"/>
    <w:rsid w:val="00180507"/>
    <w:rsid w:val="00180C09"/>
    <w:rsid w:val="0018129F"/>
    <w:rsid w:val="0018208E"/>
    <w:rsid w:val="00185487"/>
    <w:rsid w:val="00186EDF"/>
    <w:rsid w:val="00190C1C"/>
    <w:rsid w:val="00191159"/>
    <w:rsid w:val="001911A4"/>
    <w:rsid w:val="00191E86"/>
    <w:rsid w:val="00193CB3"/>
    <w:rsid w:val="00194B6E"/>
    <w:rsid w:val="0019632A"/>
    <w:rsid w:val="00196CBE"/>
    <w:rsid w:val="00196E13"/>
    <w:rsid w:val="001972E2"/>
    <w:rsid w:val="001A0AD0"/>
    <w:rsid w:val="001A0C90"/>
    <w:rsid w:val="001A0EBC"/>
    <w:rsid w:val="001A1D10"/>
    <w:rsid w:val="001A2601"/>
    <w:rsid w:val="001A27B1"/>
    <w:rsid w:val="001A3991"/>
    <w:rsid w:val="001A3F42"/>
    <w:rsid w:val="001A4AF6"/>
    <w:rsid w:val="001A4F80"/>
    <w:rsid w:val="001A5B21"/>
    <w:rsid w:val="001A70E7"/>
    <w:rsid w:val="001A7B9F"/>
    <w:rsid w:val="001B01E4"/>
    <w:rsid w:val="001B118D"/>
    <w:rsid w:val="001B2FC5"/>
    <w:rsid w:val="001B3DAF"/>
    <w:rsid w:val="001B432E"/>
    <w:rsid w:val="001B4681"/>
    <w:rsid w:val="001B469E"/>
    <w:rsid w:val="001B5043"/>
    <w:rsid w:val="001B6C20"/>
    <w:rsid w:val="001B748F"/>
    <w:rsid w:val="001C0716"/>
    <w:rsid w:val="001C2BF1"/>
    <w:rsid w:val="001C3165"/>
    <w:rsid w:val="001C31F3"/>
    <w:rsid w:val="001C3F6C"/>
    <w:rsid w:val="001C622A"/>
    <w:rsid w:val="001C798C"/>
    <w:rsid w:val="001C7D41"/>
    <w:rsid w:val="001D10C7"/>
    <w:rsid w:val="001D1494"/>
    <w:rsid w:val="001D2189"/>
    <w:rsid w:val="001D3226"/>
    <w:rsid w:val="001D3E1C"/>
    <w:rsid w:val="001D4C73"/>
    <w:rsid w:val="001D61FB"/>
    <w:rsid w:val="001D75FE"/>
    <w:rsid w:val="001D781D"/>
    <w:rsid w:val="001E0ACF"/>
    <w:rsid w:val="001E0B0B"/>
    <w:rsid w:val="001E1439"/>
    <w:rsid w:val="001E35CE"/>
    <w:rsid w:val="001E3E2A"/>
    <w:rsid w:val="001E4A0C"/>
    <w:rsid w:val="001E6846"/>
    <w:rsid w:val="001E6D54"/>
    <w:rsid w:val="001F05E5"/>
    <w:rsid w:val="001F13C8"/>
    <w:rsid w:val="001F17A1"/>
    <w:rsid w:val="001F2D04"/>
    <w:rsid w:val="001F7269"/>
    <w:rsid w:val="0020008E"/>
    <w:rsid w:val="002021BE"/>
    <w:rsid w:val="0020261C"/>
    <w:rsid w:val="00202637"/>
    <w:rsid w:val="002031E0"/>
    <w:rsid w:val="00203531"/>
    <w:rsid w:val="0020429D"/>
    <w:rsid w:val="002053DA"/>
    <w:rsid w:val="00206517"/>
    <w:rsid w:val="002073CC"/>
    <w:rsid w:val="0020750F"/>
    <w:rsid w:val="0020785E"/>
    <w:rsid w:val="00207EF4"/>
    <w:rsid w:val="0021066C"/>
    <w:rsid w:val="00212A3B"/>
    <w:rsid w:val="00213150"/>
    <w:rsid w:val="0021342D"/>
    <w:rsid w:val="00214E81"/>
    <w:rsid w:val="00214FB3"/>
    <w:rsid w:val="00215545"/>
    <w:rsid w:val="00215A0A"/>
    <w:rsid w:val="002170C6"/>
    <w:rsid w:val="00220A96"/>
    <w:rsid w:val="00222264"/>
    <w:rsid w:val="00222F4F"/>
    <w:rsid w:val="00223D67"/>
    <w:rsid w:val="00224B96"/>
    <w:rsid w:val="002255EC"/>
    <w:rsid w:val="00227275"/>
    <w:rsid w:val="0022790F"/>
    <w:rsid w:val="0023059E"/>
    <w:rsid w:val="00230DA4"/>
    <w:rsid w:val="00231FE6"/>
    <w:rsid w:val="00232BBB"/>
    <w:rsid w:val="002352D0"/>
    <w:rsid w:val="00235388"/>
    <w:rsid w:val="00237714"/>
    <w:rsid w:val="00240567"/>
    <w:rsid w:val="00241832"/>
    <w:rsid w:val="00243A9B"/>
    <w:rsid w:val="00244ED6"/>
    <w:rsid w:val="0024542F"/>
    <w:rsid w:val="00246696"/>
    <w:rsid w:val="002475FD"/>
    <w:rsid w:val="002502F8"/>
    <w:rsid w:val="0025140C"/>
    <w:rsid w:val="002519E4"/>
    <w:rsid w:val="00253129"/>
    <w:rsid w:val="00253D56"/>
    <w:rsid w:val="002540B1"/>
    <w:rsid w:val="00254B4D"/>
    <w:rsid w:val="00255E55"/>
    <w:rsid w:val="002629C5"/>
    <w:rsid w:val="00263D9B"/>
    <w:rsid w:val="00265A75"/>
    <w:rsid w:val="00267000"/>
    <w:rsid w:val="002713FE"/>
    <w:rsid w:val="00271ACA"/>
    <w:rsid w:val="0027414C"/>
    <w:rsid w:val="002765BC"/>
    <w:rsid w:val="00280072"/>
    <w:rsid w:val="0028182E"/>
    <w:rsid w:val="0028184C"/>
    <w:rsid w:val="00283178"/>
    <w:rsid w:val="00283A6E"/>
    <w:rsid w:val="00283AE2"/>
    <w:rsid w:val="0028520E"/>
    <w:rsid w:val="00285454"/>
    <w:rsid w:val="00285B76"/>
    <w:rsid w:val="00290F48"/>
    <w:rsid w:val="00291B65"/>
    <w:rsid w:val="00291DC3"/>
    <w:rsid w:val="002929DA"/>
    <w:rsid w:val="002932CF"/>
    <w:rsid w:val="00293FB0"/>
    <w:rsid w:val="00294DA0"/>
    <w:rsid w:val="00295E51"/>
    <w:rsid w:val="00297171"/>
    <w:rsid w:val="00297E2D"/>
    <w:rsid w:val="002A0A2E"/>
    <w:rsid w:val="002A2166"/>
    <w:rsid w:val="002A414E"/>
    <w:rsid w:val="002A474E"/>
    <w:rsid w:val="002A5236"/>
    <w:rsid w:val="002B0373"/>
    <w:rsid w:val="002B0644"/>
    <w:rsid w:val="002B0E65"/>
    <w:rsid w:val="002B12A6"/>
    <w:rsid w:val="002B1CAA"/>
    <w:rsid w:val="002B1FCA"/>
    <w:rsid w:val="002B3105"/>
    <w:rsid w:val="002B44CB"/>
    <w:rsid w:val="002B6ADC"/>
    <w:rsid w:val="002C17CE"/>
    <w:rsid w:val="002C2DA4"/>
    <w:rsid w:val="002C47FB"/>
    <w:rsid w:val="002C5EA2"/>
    <w:rsid w:val="002D0579"/>
    <w:rsid w:val="002D0B75"/>
    <w:rsid w:val="002D0D66"/>
    <w:rsid w:val="002D368F"/>
    <w:rsid w:val="002D3FD1"/>
    <w:rsid w:val="002D448D"/>
    <w:rsid w:val="002D66D3"/>
    <w:rsid w:val="002D74F3"/>
    <w:rsid w:val="002E0CF1"/>
    <w:rsid w:val="002E1345"/>
    <w:rsid w:val="002E181E"/>
    <w:rsid w:val="002E396A"/>
    <w:rsid w:val="002E3F6A"/>
    <w:rsid w:val="002E53FE"/>
    <w:rsid w:val="002E575F"/>
    <w:rsid w:val="002F06F3"/>
    <w:rsid w:val="002F2749"/>
    <w:rsid w:val="002F3021"/>
    <w:rsid w:val="002F3D70"/>
    <w:rsid w:val="002F41F6"/>
    <w:rsid w:val="002F4205"/>
    <w:rsid w:val="002F4AC5"/>
    <w:rsid w:val="002F4FA6"/>
    <w:rsid w:val="002F62DF"/>
    <w:rsid w:val="002F647B"/>
    <w:rsid w:val="002F6D30"/>
    <w:rsid w:val="002F76B0"/>
    <w:rsid w:val="00300531"/>
    <w:rsid w:val="00300ABA"/>
    <w:rsid w:val="00301B55"/>
    <w:rsid w:val="00302528"/>
    <w:rsid w:val="00302B6D"/>
    <w:rsid w:val="00302E06"/>
    <w:rsid w:val="00303424"/>
    <w:rsid w:val="00303C43"/>
    <w:rsid w:val="00305316"/>
    <w:rsid w:val="00307977"/>
    <w:rsid w:val="00310D1D"/>
    <w:rsid w:val="003114DE"/>
    <w:rsid w:val="00311D22"/>
    <w:rsid w:val="003124C1"/>
    <w:rsid w:val="00312FD1"/>
    <w:rsid w:val="00313A76"/>
    <w:rsid w:val="0031477A"/>
    <w:rsid w:val="00316B4F"/>
    <w:rsid w:val="00321020"/>
    <w:rsid w:val="0032129E"/>
    <w:rsid w:val="00325408"/>
    <w:rsid w:val="003260F3"/>
    <w:rsid w:val="0032674B"/>
    <w:rsid w:val="00326C59"/>
    <w:rsid w:val="00326CE1"/>
    <w:rsid w:val="0033038A"/>
    <w:rsid w:val="00332FA8"/>
    <w:rsid w:val="00334858"/>
    <w:rsid w:val="0033528D"/>
    <w:rsid w:val="00335B8A"/>
    <w:rsid w:val="00336E39"/>
    <w:rsid w:val="00337A1D"/>
    <w:rsid w:val="0034015E"/>
    <w:rsid w:val="00342F7F"/>
    <w:rsid w:val="00345FF5"/>
    <w:rsid w:val="0035034D"/>
    <w:rsid w:val="0035065A"/>
    <w:rsid w:val="00353BE2"/>
    <w:rsid w:val="003541D3"/>
    <w:rsid w:val="00354406"/>
    <w:rsid w:val="00354FD3"/>
    <w:rsid w:val="003550E7"/>
    <w:rsid w:val="00355A03"/>
    <w:rsid w:val="003562BD"/>
    <w:rsid w:val="0036083E"/>
    <w:rsid w:val="00363893"/>
    <w:rsid w:val="00364EE9"/>
    <w:rsid w:val="00370009"/>
    <w:rsid w:val="0037047E"/>
    <w:rsid w:val="00371A4A"/>
    <w:rsid w:val="003726B8"/>
    <w:rsid w:val="00376EDF"/>
    <w:rsid w:val="00377A1C"/>
    <w:rsid w:val="003808CA"/>
    <w:rsid w:val="00380D6F"/>
    <w:rsid w:val="00382239"/>
    <w:rsid w:val="0038336B"/>
    <w:rsid w:val="003836A1"/>
    <w:rsid w:val="003858F9"/>
    <w:rsid w:val="00386240"/>
    <w:rsid w:val="003867CA"/>
    <w:rsid w:val="00391014"/>
    <w:rsid w:val="00392763"/>
    <w:rsid w:val="00393F80"/>
    <w:rsid w:val="00394C30"/>
    <w:rsid w:val="003A2947"/>
    <w:rsid w:val="003A2BF0"/>
    <w:rsid w:val="003A2BFD"/>
    <w:rsid w:val="003A2CA2"/>
    <w:rsid w:val="003A34D5"/>
    <w:rsid w:val="003A4898"/>
    <w:rsid w:val="003A5038"/>
    <w:rsid w:val="003B01B7"/>
    <w:rsid w:val="003B1E64"/>
    <w:rsid w:val="003B3C16"/>
    <w:rsid w:val="003B54AF"/>
    <w:rsid w:val="003B7041"/>
    <w:rsid w:val="003B774C"/>
    <w:rsid w:val="003B7B6F"/>
    <w:rsid w:val="003B7BE2"/>
    <w:rsid w:val="003B7D27"/>
    <w:rsid w:val="003C16F2"/>
    <w:rsid w:val="003C4596"/>
    <w:rsid w:val="003C5C4F"/>
    <w:rsid w:val="003C6840"/>
    <w:rsid w:val="003D0A08"/>
    <w:rsid w:val="003D0E7F"/>
    <w:rsid w:val="003D111E"/>
    <w:rsid w:val="003D1427"/>
    <w:rsid w:val="003D23C0"/>
    <w:rsid w:val="003D261A"/>
    <w:rsid w:val="003D3DDD"/>
    <w:rsid w:val="003D414B"/>
    <w:rsid w:val="003D6D3B"/>
    <w:rsid w:val="003D7AD1"/>
    <w:rsid w:val="003E04CA"/>
    <w:rsid w:val="003E0EA1"/>
    <w:rsid w:val="003E1226"/>
    <w:rsid w:val="003E2414"/>
    <w:rsid w:val="003E5744"/>
    <w:rsid w:val="003E6A62"/>
    <w:rsid w:val="003E6C39"/>
    <w:rsid w:val="003F1B9C"/>
    <w:rsid w:val="003F23B7"/>
    <w:rsid w:val="003F3CDC"/>
    <w:rsid w:val="003F7299"/>
    <w:rsid w:val="003F77BD"/>
    <w:rsid w:val="003F79EB"/>
    <w:rsid w:val="00400659"/>
    <w:rsid w:val="0040091E"/>
    <w:rsid w:val="00401307"/>
    <w:rsid w:val="0040290E"/>
    <w:rsid w:val="00402D84"/>
    <w:rsid w:val="00404559"/>
    <w:rsid w:val="00404C25"/>
    <w:rsid w:val="00411A64"/>
    <w:rsid w:val="0041258D"/>
    <w:rsid w:val="004125B7"/>
    <w:rsid w:val="00413D4F"/>
    <w:rsid w:val="00417578"/>
    <w:rsid w:val="00421C2F"/>
    <w:rsid w:val="0042441D"/>
    <w:rsid w:val="004267E3"/>
    <w:rsid w:val="004271B2"/>
    <w:rsid w:val="00427D08"/>
    <w:rsid w:val="004301A1"/>
    <w:rsid w:val="00431EB9"/>
    <w:rsid w:val="00432E7E"/>
    <w:rsid w:val="00433517"/>
    <w:rsid w:val="00433F36"/>
    <w:rsid w:val="00434380"/>
    <w:rsid w:val="004345B2"/>
    <w:rsid w:val="00434A7D"/>
    <w:rsid w:val="0043692C"/>
    <w:rsid w:val="004414B7"/>
    <w:rsid w:val="0044276F"/>
    <w:rsid w:val="004435B2"/>
    <w:rsid w:val="0044362F"/>
    <w:rsid w:val="004436E2"/>
    <w:rsid w:val="00443FA6"/>
    <w:rsid w:val="00444772"/>
    <w:rsid w:val="004448BC"/>
    <w:rsid w:val="00445A09"/>
    <w:rsid w:val="00446EF6"/>
    <w:rsid w:val="004478E3"/>
    <w:rsid w:val="00447BE3"/>
    <w:rsid w:val="00450FA6"/>
    <w:rsid w:val="004518A6"/>
    <w:rsid w:val="004525BB"/>
    <w:rsid w:val="00452910"/>
    <w:rsid w:val="00452AB0"/>
    <w:rsid w:val="00452B19"/>
    <w:rsid w:val="00453FB6"/>
    <w:rsid w:val="004542B9"/>
    <w:rsid w:val="00454AC4"/>
    <w:rsid w:val="00457DE5"/>
    <w:rsid w:val="00460653"/>
    <w:rsid w:val="00460904"/>
    <w:rsid w:val="00460AB8"/>
    <w:rsid w:val="00464119"/>
    <w:rsid w:val="00470939"/>
    <w:rsid w:val="00470A40"/>
    <w:rsid w:val="0047192F"/>
    <w:rsid w:val="00471EB6"/>
    <w:rsid w:val="00473223"/>
    <w:rsid w:val="00473546"/>
    <w:rsid w:val="00473BB7"/>
    <w:rsid w:val="0047732D"/>
    <w:rsid w:val="0048037A"/>
    <w:rsid w:val="00480742"/>
    <w:rsid w:val="00480F13"/>
    <w:rsid w:val="00481650"/>
    <w:rsid w:val="004816FD"/>
    <w:rsid w:val="0048175A"/>
    <w:rsid w:val="0048200E"/>
    <w:rsid w:val="00482F5B"/>
    <w:rsid w:val="00483C38"/>
    <w:rsid w:val="00484B82"/>
    <w:rsid w:val="00484BFC"/>
    <w:rsid w:val="004872CF"/>
    <w:rsid w:val="0048733C"/>
    <w:rsid w:val="0048747C"/>
    <w:rsid w:val="004923BA"/>
    <w:rsid w:val="00492D4C"/>
    <w:rsid w:val="00492DDC"/>
    <w:rsid w:val="00494D7E"/>
    <w:rsid w:val="00495346"/>
    <w:rsid w:val="004955CB"/>
    <w:rsid w:val="00496AEB"/>
    <w:rsid w:val="00497750"/>
    <w:rsid w:val="004A13AF"/>
    <w:rsid w:val="004A2CF3"/>
    <w:rsid w:val="004A35FB"/>
    <w:rsid w:val="004A38EF"/>
    <w:rsid w:val="004A5A6A"/>
    <w:rsid w:val="004A7600"/>
    <w:rsid w:val="004B0433"/>
    <w:rsid w:val="004B0A17"/>
    <w:rsid w:val="004B1013"/>
    <w:rsid w:val="004B18E0"/>
    <w:rsid w:val="004B243B"/>
    <w:rsid w:val="004B4231"/>
    <w:rsid w:val="004B4ADC"/>
    <w:rsid w:val="004B4CF5"/>
    <w:rsid w:val="004B53E2"/>
    <w:rsid w:val="004B6268"/>
    <w:rsid w:val="004B6375"/>
    <w:rsid w:val="004B63D6"/>
    <w:rsid w:val="004B7316"/>
    <w:rsid w:val="004B7C13"/>
    <w:rsid w:val="004C03EB"/>
    <w:rsid w:val="004C15C9"/>
    <w:rsid w:val="004C2559"/>
    <w:rsid w:val="004C341B"/>
    <w:rsid w:val="004C40D5"/>
    <w:rsid w:val="004C54D5"/>
    <w:rsid w:val="004C68D2"/>
    <w:rsid w:val="004D1941"/>
    <w:rsid w:val="004D22AD"/>
    <w:rsid w:val="004D236E"/>
    <w:rsid w:val="004D3A0E"/>
    <w:rsid w:val="004D477C"/>
    <w:rsid w:val="004D5675"/>
    <w:rsid w:val="004D599F"/>
    <w:rsid w:val="004D5A3F"/>
    <w:rsid w:val="004D644D"/>
    <w:rsid w:val="004D7939"/>
    <w:rsid w:val="004E093B"/>
    <w:rsid w:val="004E0B19"/>
    <w:rsid w:val="004E2725"/>
    <w:rsid w:val="004E3B44"/>
    <w:rsid w:val="004E41EF"/>
    <w:rsid w:val="004F0025"/>
    <w:rsid w:val="004F014B"/>
    <w:rsid w:val="004F0753"/>
    <w:rsid w:val="004F0BF2"/>
    <w:rsid w:val="004F35F1"/>
    <w:rsid w:val="004F43EE"/>
    <w:rsid w:val="004F56C6"/>
    <w:rsid w:val="004F6C15"/>
    <w:rsid w:val="00500304"/>
    <w:rsid w:val="0050097E"/>
    <w:rsid w:val="0050122C"/>
    <w:rsid w:val="00501D95"/>
    <w:rsid w:val="00502B26"/>
    <w:rsid w:val="005062D9"/>
    <w:rsid w:val="00506654"/>
    <w:rsid w:val="00507F1B"/>
    <w:rsid w:val="00513210"/>
    <w:rsid w:val="005144BD"/>
    <w:rsid w:val="00515BA1"/>
    <w:rsid w:val="005160AF"/>
    <w:rsid w:val="00516975"/>
    <w:rsid w:val="00516A8D"/>
    <w:rsid w:val="005179B7"/>
    <w:rsid w:val="005226AD"/>
    <w:rsid w:val="00523277"/>
    <w:rsid w:val="00523590"/>
    <w:rsid w:val="00523E10"/>
    <w:rsid w:val="00524622"/>
    <w:rsid w:val="00524801"/>
    <w:rsid w:val="005261ED"/>
    <w:rsid w:val="005303D7"/>
    <w:rsid w:val="00530445"/>
    <w:rsid w:val="0053099E"/>
    <w:rsid w:val="005337A0"/>
    <w:rsid w:val="00533D11"/>
    <w:rsid w:val="0053453D"/>
    <w:rsid w:val="0053454A"/>
    <w:rsid w:val="00536216"/>
    <w:rsid w:val="00536D0F"/>
    <w:rsid w:val="00536F00"/>
    <w:rsid w:val="00537B88"/>
    <w:rsid w:val="00541DBB"/>
    <w:rsid w:val="00541E24"/>
    <w:rsid w:val="0054448A"/>
    <w:rsid w:val="005445DD"/>
    <w:rsid w:val="00544A56"/>
    <w:rsid w:val="00544B1C"/>
    <w:rsid w:val="00544CFE"/>
    <w:rsid w:val="00546984"/>
    <w:rsid w:val="00550269"/>
    <w:rsid w:val="00553A96"/>
    <w:rsid w:val="00555C17"/>
    <w:rsid w:val="00557724"/>
    <w:rsid w:val="00557B23"/>
    <w:rsid w:val="005601C3"/>
    <w:rsid w:val="00560D60"/>
    <w:rsid w:val="00562E8C"/>
    <w:rsid w:val="0056318F"/>
    <w:rsid w:val="005640F9"/>
    <w:rsid w:val="005647EC"/>
    <w:rsid w:val="00565A33"/>
    <w:rsid w:val="00570AC4"/>
    <w:rsid w:val="0057110F"/>
    <w:rsid w:val="00571D22"/>
    <w:rsid w:val="005738F6"/>
    <w:rsid w:val="00573A61"/>
    <w:rsid w:val="00573BEA"/>
    <w:rsid w:val="005741EC"/>
    <w:rsid w:val="005750AC"/>
    <w:rsid w:val="0057510C"/>
    <w:rsid w:val="00576AAA"/>
    <w:rsid w:val="0058545A"/>
    <w:rsid w:val="00585EAC"/>
    <w:rsid w:val="00586992"/>
    <w:rsid w:val="00590DFC"/>
    <w:rsid w:val="005925BC"/>
    <w:rsid w:val="005934E6"/>
    <w:rsid w:val="005936AC"/>
    <w:rsid w:val="00593721"/>
    <w:rsid w:val="00594039"/>
    <w:rsid w:val="0059424F"/>
    <w:rsid w:val="0059595F"/>
    <w:rsid w:val="005968AD"/>
    <w:rsid w:val="00596BEF"/>
    <w:rsid w:val="00596C09"/>
    <w:rsid w:val="005A12C5"/>
    <w:rsid w:val="005A1587"/>
    <w:rsid w:val="005A2CE8"/>
    <w:rsid w:val="005A3C36"/>
    <w:rsid w:val="005A5B1D"/>
    <w:rsid w:val="005A7484"/>
    <w:rsid w:val="005B0630"/>
    <w:rsid w:val="005B14E7"/>
    <w:rsid w:val="005B23BF"/>
    <w:rsid w:val="005B2A3D"/>
    <w:rsid w:val="005B5C88"/>
    <w:rsid w:val="005B5F16"/>
    <w:rsid w:val="005B648C"/>
    <w:rsid w:val="005B759B"/>
    <w:rsid w:val="005C0D06"/>
    <w:rsid w:val="005C0D65"/>
    <w:rsid w:val="005C101F"/>
    <w:rsid w:val="005C13F1"/>
    <w:rsid w:val="005C68A8"/>
    <w:rsid w:val="005C6AB0"/>
    <w:rsid w:val="005C7DF4"/>
    <w:rsid w:val="005D089D"/>
    <w:rsid w:val="005D0FB6"/>
    <w:rsid w:val="005D122B"/>
    <w:rsid w:val="005D2066"/>
    <w:rsid w:val="005D3351"/>
    <w:rsid w:val="005D3A71"/>
    <w:rsid w:val="005D3F77"/>
    <w:rsid w:val="005D3FD9"/>
    <w:rsid w:val="005D43AD"/>
    <w:rsid w:val="005D4E94"/>
    <w:rsid w:val="005D5F86"/>
    <w:rsid w:val="005D713B"/>
    <w:rsid w:val="005D7594"/>
    <w:rsid w:val="005D763E"/>
    <w:rsid w:val="005E12E4"/>
    <w:rsid w:val="005E4D76"/>
    <w:rsid w:val="005E6513"/>
    <w:rsid w:val="005E6BE2"/>
    <w:rsid w:val="005F1314"/>
    <w:rsid w:val="005F1447"/>
    <w:rsid w:val="005F1C48"/>
    <w:rsid w:val="005F2115"/>
    <w:rsid w:val="005F3487"/>
    <w:rsid w:val="005F36B0"/>
    <w:rsid w:val="005F4707"/>
    <w:rsid w:val="005F4DCA"/>
    <w:rsid w:val="005F6E99"/>
    <w:rsid w:val="005F7CF0"/>
    <w:rsid w:val="0060188A"/>
    <w:rsid w:val="00601894"/>
    <w:rsid w:val="00604698"/>
    <w:rsid w:val="00605151"/>
    <w:rsid w:val="00605EBF"/>
    <w:rsid w:val="00606BF1"/>
    <w:rsid w:val="00610745"/>
    <w:rsid w:val="00610D39"/>
    <w:rsid w:val="00613509"/>
    <w:rsid w:val="0061589C"/>
    <w:rsid w:val="00617E69"/>
    <w:rsid w:val="0062094E"/>
    <w:rsid w:val="006253E6"/>
    <w:rsid w:val="00627235"/>
    <w:rsid w:val="006275E7"/>
    <w:rsid w:val="00630B6C"/>
    <w:rsid w:val="006314E0"/>
    <w:rsid w:val="006317B6"/>
    <w:rsid w:val="0063249E"/>
    <w:rsid w:val="00634B67"/>
    <w:rsid w:val="0063559D"/>
    <w:rsid w:val="006355A1"/>
    <w:rsid w:val="00636FED"/>
    <w:rsid w:val="00641416"/>
    <w:rsid w:val="006418A2"/>
    <w:rsid w:val="006431B6"/>
    <w:rsid w:val="00644164"/>
    <w:rsid w:val="00644985"/>
    <w:rsid w:val="00645293"/>
    <w:rsid w:val="006465CA"/>
    <w:rsid w:val="00646BE5"/>
    <w:rsid w:val="00647A99"/>
    <w:rsid w:val="006533BC"/>
    <w:rsid w:val="00654062"/>
    <w:rsid w:val="0065422E"/>
    <w:rsid w:val="0065572F"/>
    <w:rsid w:val="0065636C"/>
    <w:rsid w:val="00656707"/>
    <w:rsid w:val="00656F2D"/>
    <w:rsid w:val="006617D4"/>
    <w:rsid w:val="00661D61"/>
    <w:rsid w:val="00662934"/>
    <w:rsid w:val="00662FB8"/>
    <w:rsid w:val="006634A5"/>
    <w:rsid w:val="006634ED"/>
    <w:rsid w:val="00663DEC"/>
    <w:rsid w:val="00664B3E"/>
    <w:rsid w:val="006674F8"/>
    <w:rsid w:val="00667D18"/>
    <w:rsid w:val="00667DE0"/>
    <w:rsid w:val="00670367"/>
    <w:rsid w:val="00670938"/>
    <w:rsid w:val="006716AF"/>
    <w:rsid w:val="00673728"/>
    <w:rsid w:val="00673735"/>
    <w:rsid w:val="00674360"/>
    <w:rsid w:val="0067450C"/>
    <w:rsid w:val="00675ECF"/>
    <w:rsid w:val="006774DA"/>
    <w:rsid w:val="00677B08"/>
    <w:rsid w:val="006801BD"/>
    <w:rsid w:val="006820FB"/>
    <w:rsid w:val="0068246B"/>
    <w:rsid w:val="00682598"/>
    <w:rsid w:val="00682745"/>
    <w:rsid w:val="00687108"/>
    <w:rsid w:val="00687AFF"/>
    <w:rsid w:val="00690A3F"/>
    <w:rsid w:val="00691E15"/>
    <w:rsid w:val="00693021"/>
    <w:rsid w:val="006939C1"/>
    <w:rsid w:val="00696468"/>
    <w:rsid w:val="00697BFB"/>
    <w:rsid w:val="006A325B"/>
    <w:rsid w:val="006A3AF6"/>
    <w:rsid w:val="006A4256"/>
    <w:rsid w:val="006B0B72"/>
    <w:rsid w:val="006B191F"/>
    <w:rsid w:val="006B257C"/>
    <w:rsid w:val="006B3882"/>
    <w:rsid w:val="006B4893"/>
    <w:rsid w:val="006B4BB1"/>
    <w:rsid w:val="006B4E9D"/>
    <w:rsid w:val="006B60CE"/>
    <w:rsid w:val="006B6D01"/>
    <w:rsid w:val="006C0359"/>
    <w:rsid w:val="006C0552"/>
    <w:rsid w:val="006C05A8"/>
    <w:rsid w:val="006C0DA5"/>
    <w:rsid w:val="006C12A0"/>
    <w:rsid w:val="006C1752"/>
    <w:rsid w:val="006C3110"/>
    <w:rsid w:val="006C3DDA"/>
    <w:rsid w:val="006C3EAA"/>
    <w:rsid w:val="006C6160"/>
    <w:rsid w:val="006C7736"/>
    <w:rsid w:val="006C793C"/>
    <w:rsid w:val="006D1ED2"/>
    <w:rsid w:val="006D22A7"/>
    <w:rsid w:val="006D23B4"/>
    <w:rsid w:val="006D2F59"/>
    <w:rsid w:val="006D317E"/>
    <w:rsid w:val="006D3D77"/>
    <w:rsid w:val="006D4C11"/>
    <w:rsid w:val="006D5282"/>
    <w:rsid w:val="006D5E08"/>
    <w:rsid w:val="006D7EAF"/>
    <w:rsid w:val="006E1C96"/>
    <w:rsid w:val="006E2DE6"/>
    <w:rsid w:val="006E2E1A"/>
    <w:rsid w:val="006E2E8C"/>
    <w:rsid w:val="006E385E"/>
    <w:rsid w:val="006E3940"/>
    <w:rsid w:val="006E4164"/>
    <w:rsid w:val="006E43F0"/>
    <w:rsid w:val="006E4E7F"/>
    <w:rsid w:val="006E4F02"/>
    <w:rsid w:val="006E53E7"/>
    <w:rsid w:val="006E569D"/>
    <w:rsid w:val="006F0DDA"/>
    <w:rsid w:val="006F104B"/>
    <w:rsid w:val="006F126C"/>
    <w:rsid w:val="006F1A19"/>
    <w:rsid w:val="006F51B8"/>
    <w:rsid w:val="006F5898"/>
    <w:rsid w:val="006F5C26"/>
    <w:rsid w:val="006F7245"/>
    <w:rsid w:val="00700AF5"/>
    <w:rsid w:val="0070264B"/>
    <w:rsid w:val="0070539F"/>
    <w:rsid w:val="00705566"/>
    <w:rsid w:val="007079C0"/>
    <w:rsid w:val="00707C73"/>
    <w:rsid w:val="007100EB"/>
    <w:rsid w:val="00710351"/>
    <w:rsid w:val="00710380"/>
    <w:rsid w:val="00710A7B"/>
    <w:rsid w:val="00711CD2"/>
    <w:rsid w:val="007126E4"/>
    <w:rsid w:val="00713B26"/>
    <w:rsid w:val="007151BE"/>
    <w:rsid w:val="00715F4B"/>
    <w:rsid w:val="0071764E"/>
    <w:rsid w:val="00717737"/>
    <w:rsid w:val="00720068"/>
    <w:rsid w:val="0072179A"/>
    <w:rsid w:val="00722859"/>
    <w:rsid w:val="007245DE"/>
    <w:rsid w:val="00725E02"/>
    <w:rsid w:val="00725FB8"/>
    <w:rsid w:val="007268FF"/>
    <w:rsid w:val="00726BA6"/>
    <w:rsid w:val="007270D3"/>
    <w:rsid w:val="00730538"/>
    <w:rsid w:val="00730696"/>
    <w:rsid w:val="00730CA0"/>
    <w:rsid w:val="00731269"/>
    <w:rsid w:val="007329AD"/>
    <w:rsid w:val="00733815"/>
    <w:rsid w:val="007342C5"/>
    <w:rsid w:val="007352D4"/>
    <w:rsid w:val="00735D95"/>
    <w:rsid w:val="0073639C"/>
    <w:rsid w:val="00736404"/>
    <w:rsid w:val="007369BA"/>
    <w:rsid w:val="007373FD"/>
    <w:rsid w:val="007403D3"/>
    <w:rsid w:val="007408BE"/>
    <w:rsid w:val="00740B42"/>
    <w:rsid w:val="0074139E"/>
    <w:rsid w:val="0074193F"/>
    <w:rsid w:val="00742307"/>
    <w:rsid w:val="00742404"/>
    <w:rsid w:val="0074348A"/>
    <w:rsid w:val="0074372C"/>
    <w:rsid w:val="0074458B"/>
    <w:rsid w:val="007447FD"/>
    <w:rsid w:val="0074486B"/>
    <w:rsid w:val="007467AB"/>
    <w:rsid w:val="00746F25"/>
    <w:rsid w:val="00747DAD"/>
    <w:rsid w:val="00747F5C"/>
    <w:rsid w:val="00751341"/>
    <w:rsid w:val="00751622"/>
    <w:rsid w:val="00751823"/>
    <w:rsid w:val="007533E8"/>
    <w:rsid w:val="007538F1"/>
    <w:rsid w:val="00753E9D"/>
    <w:rsid w:val="00753FDB"/>
    <w:rsid w:val="00754BB3"/>
    <w:rsid w:val="00754BF6"/>
    <w:rsid w:val="00754CDF"/>
    <w:rsid w:val="0075564C"/>
    <w:rsid w:val="0075658B"/>
    <w:rsid w:val="007616F9"/>
    <w:rsid w:val="00761F07"/>
    <w:rsid w:val="00762B9F"/>
    <w:rsid w:val="007644B3"/>
    <w:rsid w:val="0076517C"/>
    <w:rsid w:val="007654C7"/>
    <w:rsid w:val="00765E92"/>
    <w:rsid w:val="00766305"/>
    <w:rsid w:val="00766504"/>
    <w:rsid w:val="00766F8A"/>
    <w:rsid w:val="00767462"/>
    <w:rsid w:val="00767E54"/>
    <w:rsid w:val="00770770"/>
    <w:rsid w:val="00771538"/>
    <w:rsid w:val="00774B31"/>
    <w:rsid w:val="00775C8D"/>
    <w:rsid w:val="00776189"/>
    <w:rsid w:val="0078186E"/>
    <w:rsid w:val="007826DB"/>
    <w:rsid w:val="00782C4B"/>
    <w:rsid w:val="007846BB"/>
    <w:rsid w:val="0078643A"/>
    <w:rsid w:val="00786B03"/>
    <w:rsid w:val="007871C6"/>
    <w:rsid w:val="00791427"/>
    <w:rsid w:val="00792682"/>
    <w:rsid w:val="00792D1C"/>
    <w:rsid w:val="00792E0D"/>
    <w:rsid w:val="0079315C"/>
    <w:rsid w:val="00794295"/>
    <w:rsid w:val="00796493"/>
    <w:rsid w:val="0079725B"/>
    <w:rsid w:val="007A114C"/>
    <w:rsid w:val="007A1982"/>
    <w:rsid w:val="007A2061"/>
    <w:rsid w:val="007A23B0"/>
    <w:rsid w:val="007A3179"/>
    <w:rsid w:val="007A3502"/>
    <w:rsid w:val="007A53C2"/>
    <w:rsid w:val="007A5C24"/>
    <w:rsid w:val="007A5D14"/>
    <w:rsid w:val="007A6EF8"/>
    <w:rsid w:val="007B001C"/>
    <w:rsid w:val="007B02A3"/>
    <w:rsid w:val="007B05FA"/>
    <w:rsid w:val="007B17FC"/>
    <w:rsid w:val="007B1D13"/>
    <w:rsid w:val="007B2F65"/>
    <w:rsid w:val="007B57EA"/>
    <w:rsid w:val="007B665B"/>
    <w:rsid w:val="007B777A"/>
    <w:rsid w:val="007C180F"/>
    <w:rsid w:val="007C2984"/>
    <w:rsid w:val="007C3684"/>
    <w:rsid w:val="007C3E9F"/>
    <w:rsid w:val="007C5A38"/>
    <w:rsid w:val="007C5D59"/>
    <w:rsid w:val="007C6387"/>
    <w:rsid w:val="007D0A7F"/>
    <w:rsid w:val="007D14CF"/>
    <w:rsid w:val="007D2B5A"/>
    <w:rsid w:val="007D2CEC"/>
    <w:rsid w:val="007D4B44"/>
    <w:rsid w:val="007D53E4"/>
    <w:rsid w:val="007D5FFC"/>
    <w:rsid w:val="007D6177"/>
    <w:rsid w:val="007D64A3"/>
    <w:rsid w:val="007D6628"/>
    <w:rsid w:val="007D7C1B"/>
    <w:rsid w:val="007E0D65"/>
    <w:rsid w:val="007E1ABB"/>
    <w:rsid w:val="007E3122"/>
    <w:rsid w:val="007E31E5"/>
    <w:rsid w:val="007E3514"/>
    <w:rsid w:val="007E5855"/>
    <w:rsid w:val="007E6A12"/>
    <w:rsid w:val="007E77AA"/>
    <w:rsid w:val="007E7BD7"/>
    <w:rsid w:val="007F0842"/>
    <w:rsid w:val="007F1CD8"/>
    <w:rsid w:val="007F2BC4"/>
    <w:rsid w:val="007F2D29"/>
    <w:rsid w:val="007F3AB0"/>
    <w:rsid w:val="007F5DD4"/>
    <w:rsid w:val="007F6439"/>
    <w:rsid w:val="007F6958"/>
    <w:rsid w:val="007F6A82"/>
    <w:rsid w:val="007F798E"/>
    <w:rsid w:val="00801522"/>
    <w:rsid w:val="00802073"/>
    <w:rsid w:val="00803DE6"/>
    <w:rsid w:val="008041D1"/>
    <w:rsid w:val="008046AD"/>
    <w:rsid w:val="0080472B"/>
    <w:rsid w:val="00804E2A"/>
    <w:rsid w:val="00804EBA"/>
    <w:rsid w:val="008052ED"/>
    <w:rsid w:val="00805EA4"/>
    <w:rsid w:val="00806351"/>
    <w:rsid w:val="00806493"/>
    <w:rsid w:val="00806F63"/>
    <w:rsid w:val="00807CAC"/>
    <w:rsid w:val="00810227"/>
    <w:rsid w:val="00812228"/>
    <w:rsid w:val="008126CD"/>
    <w:rsid w:val="0081292A"/>
    <w:rsid w:val="00813E95"/>
    <w:rsid w:val="008141C7"/>
    <w:rsid w:val="00814471"/>
    <w:rsid w:val="008157BA"/>
    <w:rsid w:val="008170B2"/>
    <w:rsid w:val="008178BB"/>
    <w:rsid w:val="00820A61"/>
    <w:rsid w:val="0082103E"/>
    <w:rsid w:val="008219A3"/>
    <w:rsid w:val="00821C9F"/>
    <w:rsid w:val="00823F85"/>
    <w:rsid w:val="008246BB"/>
    <w:rsid w:val="00825D9F"/>
    <w:rsid w:val="0082789B"/>
    <w:rsid w:val="0083053C"/>
    <w:rsid w:val="0083379C"/>
    <w:rsid w:val="008346C8"/>
    <w:rsid w:val="0083470D"/>
    <w:rsid w:val="00836295"/>
    <w:rsid w:val="00840C5B"/>
    <w:rsid w:val="00841819"/>
    <w:rsid w:val="00843E1E"/>
    <w:rsid w:val="008446E1"/>
    <w:rsid w:val="00846CB2"/>
    <w:rsid w:val="00846EAE"/>
    <w:rsid w:val="00847E06"/>
    <w:rsid w:val="0085083C"/>
    <w:rsid w:val="00850BB4"/>
    <w:rsid w:val="0085201D"/>
    <w:rsid w:val="00853D97"/>
    <w:rsid w:val="00853E4C"/>
    <w:rsid w:val="00854CCC"/>
    <w:rsid w:val="0085623C"/>
    <w:rsid w:val="0085636D"/>
    <w:rsid w:val="008565CE"/>
    <w:rsid w:val="008572EE"/>
    <w:rsid w:val="00857490"/>
    <w:rsid w:val="0085778E"/>
    <w:rsid w:val="00860694"/>
    <w:rsid w:val="008619EA"/>
    <w:rsid w:val="00862DAD"/>
    <w:rsid w:val="0086319F"/>
    <w:rsid w:val="00863947"/>
    <w:rsid w:val="00864C88"/>
    <w:rsid w:val="00864CC9"/>
    <w:rsid w:val="008654D6"/>
    <w:rsid w:val="00866F79"/>
    <w:rsid w:val="0086700A"/>
    <w:rsid w:val="008673C6"/>
    <w:rsid w:val="00870B0F"/>
    <w:rsid w:val="00871011"/>
    <w:rsid w:val="0087226A"/>
    <w:rsid w:val="008726F6"/>
    <w:rsid w:val="008737E1"/>
    <w:rsid w:val="00874CDE"/>
    <w:rsid w:val="00876645"/>
    <w:rsid w:val="00876B15"/>
    <w:rsid w:val="00880546"/>
    <w:rsid w:val="00881E04"/>
    <w:rsid w:val="00881E83"/>
    <w:rsid w:val="008826DE"/>
    <w:rsid w:val="0088553C"/>
    <w:rsid w:val="00885CCF"/>
    <w:rsid w:val="00886707"/>
    <w:rsid w:val="00891312"/>
    <w:rsid w:val="008923DC"/>
    <w:rsid w:val="00892B35"/>
    <w:rsid w:val="0089341F"/>
    <w:rsid w:val="00893BCE"/>
    <w:rsid w:val="00894F8E"/>
    <w:rsid w:val="008958A1"/>
    <w:rsid w:val="008968EC"/>
    <w:rsid w:val="00897538"/>
    <w:rsid w:val="00897B2E"/>
    <w:rsid w:val="008A14CF"/>
    <w:rsid w:val="008A18F1"/>
    <w:rsid w:val="008A1AA4"/>
    <w:rsid w:val="008A2598"/>
    <w:rsid w:val="008A2B74"/>
    <w:rsid w:val="008A7023"/>
    <w:rsid w:val="008A70F0"/>
    <w:rsid w:val="008B2DC8"/>
    <w:rsid w:val="008B3FBF"/>
    <w:rsid w:val="008B4541"/>
    <w:rsid w:val="008B4ECB"/>
    <w:rsid w:val="008B565F"/>
    <w:rsid w:val="008B5B89"/>
    <w:rsid w:val="008B5BBC"/>
    <w:rsid w:val="008B7848"/>
    <w:rsid w:val="008C0F64"/>
    <w:rsid w:val="008C1861"/>
    <w:rsid w:val="008C273B"/>
    <w:rsid w:val="008D0620"/>
    <w:rsid w:val="008D0BB3"/>
    <w:rsid w:val="008D0EFC"/>
    <w:rsid w:val="008D3824"/>
    <w:rsid w:val="008D4519"/>
    <w:rsid w:val="008D5545"/>
    <w:rsid w:val="008D5CED"/>
    <w:rsid w:val="008E0E59"/>
    <w:rsid w:val="008E1192"/>
    <w:rsid w:val="008E1A22"/>
    <w:rsid w:val="008E2178"/>
    <w:rsid w:val="008E3EDD"/>
    <w:rsid w:val="008E46EB"/>
    <w:rsid w:val="008E4F5E"/>
    <w:rsid w:val="008E5BCE"/>
    <w:rsid w:val="008E5D3A"/>
    <w:rsid w:val="008E6451"/>
    <w:rsid w:val="008F06B5"/>
    <w:rsid w:val="008F0BA2"/>
    <w:rsid w:val="008F1109"/>
    <w:rsid w:val="008F4AE3"/>
    <w:rsid w:val="008F55CE"/>
    <w:rsid w:val="008F571C"/>
    <w:rsid w:val="008F5990"/>
    <w:rsid w:val="008F5B80"/>
    <w:rsid w:val="008F7707"/>
    <w:rsid w:val="0090138E"/>
    <w:rsid w:val="009025F7"/>
    <w:rsid w:val="00902FB7"/>
    <w:rsid w:val="0090345D"/>
    <w:rsid w:val="0090452B"/>
    <w:rsid w:val="009060F2"/>
    <w:rsid w:val="009061EA"/>
    <w:rsid w:val="00906D9D"/>
    <w:rsid w:val="00907331"/>
    <w:rsid w:val="00910D5C"/>
    <w:rsid w:val="009115B2"/>
    <w:rsid w:val="00911C4D"/>
    <w:rsid w:val="00912945"/>
    <w:rsid w:val="009138EF"/>
    <w:rsid w:val="009145ED"/>
    <w:rsid w:val="00914CCF"/>
    <w:rsid w:val="009150DC"/>
    <w:rsid w:val="00915C83"/>
    <w:rsid w:val="009162A6"/>
    <w:rsid w:val="00916CBD"/>
    <w:rsid w:val="00916D4F"/>
    <w:rsid w:val="009173DF"/>
    <w:rsid w:val="00917560"/>
    <w:rsid w:val="009203E1"/>
    <w:rsid w:val="009205FC"/>
    <w:rsid w:val="00921526"/>
    <w:rsid w:val="009221BE"/>
    <w:rsid w:val="00925DD5"/>
    <w:rsid w:val="00926B62"/>
    <w:rsid w:val="009315C4"/>
    <w:rsid w:val="009318DB"/>
    <w:rsid w:val="00932E4A"/>
    <w:rsid w:val="00933F40"/>
    <w:rsid w:val="00935275"/>
    <w:rsid w:val="00935572"/>
    <w:rsid w:val="009361F7"/>
    <w:rsid w:val="00937010"/>
    <w:rsid w:val="00937B2F"/>
    <w:rsid w:val="00940DD9"/>
    <w:rsid w:val="00942F10"/>
    <w:rsid w:val="00944D62"/>
    <w:rsid w:val="0095012B"/>
    <w:rsid w:val="0095040C"/>
    <w:rsid w:val="0095094D"/>
    <w:rsid w:val="009532AD"/>
    <w:rsid w:val="009541D4"/>
    <w:rsid w:val="00954758"/>
    <w:rsid w:val="00954F51"/>
    <w:rsid w:val="00955E60"/>
    <w:rsid w:val="009561E3"/>
    <w:rsid w:val="00956A0F"/>
    <w:rsid w:val="0095700F"/>
    <w:rsid w:val="009576AF"/>
    <w:rsid w:val="00960492"/>
    <w:rsid w:val="009615C9"/>
    <w:rsid w:val="00963303"/>
    <w:rsid w:val="009637FD"/>
    <w:rsid w:val="00965F35"/>
    <w:rsid w:val="0097004A"/>
    <w:rsid w:val="00970427"/>
    <w:rsid w:val="00970490"/>
    <w:rsid w:val="009705B4"/>
    <w:rsid w:val="00970A5E"/>
    <w:rsid w:val="009714F0"/>
    <w:rsid w:val="00971558"/>
    <w:rsid w:val="0097332D"/>
    <w:rsid w:val="009741E0"/>
    <w:rsid w:val="00975155"/>
    <w:rsid w:val="0097593D"/>
    <w:rsid w:val="00975F44"/>
    <w:rsid w:val="00976039"/>
    <w:rsid w:val="0097693E"/>
    <w:rsid w:val="00977FBD"/>
    <w:rsid w:val="00980457"/>
    <w:rsid w:val="009830E4"/>
    <w:rsid w:val="00984147"/>
    <w:rsid w:val="00985F2C"/>
    <w:rsid w:val="009869E7"/>
    <w:rsid w:val="00990C51"/>
    <w:rsid w:val="0099139A"/>
    <w:rsid w:val="00992111"/>
    <w:rsid w:val="00996166"/>
    <w:rsid w:val="00997017"/>
    <w:rsid w:val="009A0E4B"/>
    <w:rsid w:val="009A0F11"/>
    <w:rsid w:val="009A1424"/>
    <w:rsid w:val="009A1F03"/>
    <w:rsid w:val="009A3053"/>
    <w:rsid w:val="009A3847"/>
    <w:rsid w:val="009A51B8"/>
    <w:rsid w:val="009A621D"/>
    <w:rsid w:val="009B12EA"/>
    <w:rsid w:val="009B1AED"/>
    <w:rsid w:val="009B1CE6"/>
    <w:rsid w:val="009B3FED"/>
    <w:rsid w:val="009B4385"/>
    <w:rsid w:val="009B44A2"/>
    <w:rsid w:val="009B78C0"/>
    <w:rsid w:val="009C15D7"/>
    <w:rsid w:val="009C2D72"/>
    <w:rsid w:val="009C4C59"/>
    <w:rsid w:val="009C5A44"/>
    <w:rsid w:val="009C61BB"/>
    <w:rsid w:val="009C70E3"/>
    <w:rsid w:val="009D0860"/>
    <w:rsid w:val="009D0DE9"/>
    <w:rsid w:val="009D19A9"/>
    <w:rsid w:val="009D49D6"/>
    <w:rsid w:val="009D4E2E"/>
    <w:rsid w:val="009D6079"/>
    <w:rsid w:val="009D662F"/>
    <w:rsid w:val="009D6AF5"/>
    <w:rsid w:val="009D6DB3"/>
    <w:rsid w:val="009D7BFA"/>
    <w:rsid w:val="009E3144"/>
    <w:rsid w:val="009E5F9F"/>
    <w:rsid w:val="009E6BA0"/>
    <w:rsid w:val="009E7FA7"/>
    <w:rsid w:val="009F0554"/>
    <w:rsid w:val="009F1033"/>
    <w:rsid w:val="009F11FB"/>
    <w:rsid w:val="009F3267"/>
    <w:rsid w:val="009F3933"/>
    <w:rsid w:val="009F4E78"/>
    <w:rsid w:val="009F4F6C"/>
    <w:rsid w:val="009F5065"/>
    <w:rsid w:val="009F5983"/>
    <w:rsid w:val="009F5B8B"/>
    <w:rsid w:val="009F5E85"/>
    <w:rsid w:val="009F6B24"/>
    <w:rsid w:val="009F73A0"/>
    <w:rsid w:val="009F73EB"/>
    <w:rsid w:val="00A01B20"/>
    <w:rsid w:val="00A01B4B"/>
    <w:rsid w:val="00A0384B"/>
    <w:rsid w:val="00A04121"/>
    <w:rsid w:val="00A04EDA"/>
    <w:rsid w:val="00A055F0"/>
    <w:rsid w:val="00A065E3"/>
    <w:rsid w:val="00A072E5"/>
    <w:rsid w:val="00A1096F"/>
    <w:rsid w:val="00A10A6A"/>
    <w:rsid w:val="00A1160E"/>
    <w:rsid w:val="00A12C08"/>
    <w:rsid w:val="00A12FAD"/>
    <w:rsid w:val="00A139F6"/>
    <w:rsid w:val="00A17995"/>
    <w:rsid w:val="00A20279"/>
    <w:rsid w:val="00A20A07"/>
    <w:rsid w:val="00A21114"/>
    <w:rsid w:val="00A216EB"/>
    <w:rsid w:val="00A227FA"/>
    <w:rsid w:val="00A23435"/>
    <w:rsid w:val="00A2490B"/>
    <w:rsid w:val="00A259C2"/>
    <w:rsid w:val="00A302D3"/>
    <w:rsid w:val="00A30727"/>
    <w:rsid w:val="00A31EE5"/>
    <w:rsid w:val="00A31F75"/>
    <w:rsid w:val="00A32365"/>
    <w:rsid w:val="00A33F3A"/>
    <w:rsid w:val="00A3440F"/>
    <w:rsid w:val="00A344E8"/>
    <w:rsid w:val="00A346D0"/>
    <w:rsid w:val="00A37634"/>
    <w:rsid w:val="00A40B32"/>
    <w:rsid w:val="00A4125C"/>
    <w:rsid w:val="00A41404"/>
    <w:rsid w:val="00A41AD0"/>
    <w:rsid w:val="00A41D1A"/>
    <w:rsid w:val="00A4263E"/>
    <w:rsid w:val="00A42B41"/>
    <w:rsid w:val="00A430CC"/>
    <w:rsid w:val="00A43945"/>
    <w:rsid w:val="00A43BA8"/>
    <w:rsid w:val="00A44633"/>
    <w:rsid w:val="00A44B51"/>
    <w:rsid w:val="00A45CD2"/>
    <w:rsid w:val="00A46BD2"/>
    <w:rsid w:val="00A46F81"/>
    <w:rsid w:val="00A47005"/>
    <w:rsid w:val="00A52435"/>
    <w:rsid w:val="00A5257E"/>
    <w:rsid w:val="00A52F67"/>
    <w:rsid w:val="00A57AB8"/>
    <w:rsid w:val="00A60513"/>
    <w:rsid w:val="00A60ED4"/>
    <w:rsid w:val="00A61C36"/>
    <w:rsid w:val="00A6457C"/>
    <w:rsid w:val="00A65774"/>
    <w:rsid w:val="00A65C9E"/>
    <w:rsid w:val="00A67515"/>
    <w:rsid w:val="00A73F36"/>
    <w:rsid w:val="00A7456C"/>
    <w:rsid w:val="00A76BD6"/>
    <w:rsid w:val="00A77F29"/>
    <w:rsid w:val="00A813DC"/>
    <w:rsid w:val="00A832D3"/>
    <w:rsid w:val="00A838B4"/>
    <w:rsid w:val="00A83ADB"/>
    <w:rsid w:val="00A83E7B"/>
    <w:rsid w:val="00A845B7"/>
    <w:rsid w:val="00A874A4"/>
    <w:rsid w:val="00A900BC"/>
    <w:rsid w:val="00A90DD2"/>
    <w:rsid w:val="00A90E37"/>
    <w:rsid w:val="00A91052"/>
    <w:rsid w:val="00A91369"/>
    <w:rsid w:val="00A91C4B"/>
    <w:rsid w:val="00A946C7"/>
    <w:rsid w:val="00A946D0"/>
    <w:rsid w:val="00A9499F"/>
    <w:rsid w:val="00A95403"/>
    <w:rsid w:val="00A9542A"/>
    <w:rsid w:val="00A95820"/>
    <w:rsid w:val="00A95C67"/>
    <w:rsid w:val="00A9609C"/>
    <w:rsid w:val="00A966BC"/>
    <w:rsid w:val="00A96F8A"/>
    <w:rsid w:val="00A96FD2"/>
    <w:rsid w:val="00AA0B40"/>
    <w:rsid w:val="00AA36B4"/>
    <w:rsid w:val="00AA4AC4"/>
    <w:rsid w:val="00AA6105"/>
    <w:rsid w:val="00AB0BA8"/>
    <w:rsid w:val="00AB1D3E"/>
    <w:rsid w:val="00AB1E4C"/>
    <w:rsid w:val="00AB2051"/>
    <w:rsid w:val="00AB2483"/>
    <w:rsid w:val="00AB2911"/>
    <w:rsid w:val="00AB4EC9"/>
    <w:rsid w:val="00AB5137"/>
    <w:rsid w:val="00AB6BF8"/>
    <w:rsid w:val="00AC0041"/>
    <w:rsid w:val="00AC089C"/>
    <w:rsid w:val="00AC0BEA"/>
    <w:rsid w:val="00AC15D3"/>
    <w:rsid w:val="00AC31E1"/>
    <w:rsid w:val="00AC4277"/>
    <w:rsid w:val="00AC4368"/>
    <w:rsid w:val="00AC45D1"/>
    <w:rsid w:val="00AC4E3E"/>
    <w:rsid w:val="00AC708C"/>
    <w:rsid w:val="00AD11FD"/>
    <w:rsid w:val="00AD2F9F"/>
    <w:rsid w:val="00AD4285"/>
    <w:rsid w:val="00AD5003"/>
    <w:rsid w:val="00AD6376"/>
    <w:rsid w:val="00AD722A"/>
    <w:rsid w:val="00AE02A5"/>
    <w:rsid w:val="00AE5A03"/>
    <w:rsid w:val="00AE6457"/>
    <w:rsid w:val="00AE6BF5"/>
    <w:rsid w:val="00AE76BD"/>
    <w:rsid w:val="00AE7916"/>
    <w:rsid w:val="00AF0E7B"/>
    <w:rsid w:val="00AF2380"/>
    <w:rsid w:val="00AF4778"/>
    <w:rsid w:val="00AF64DB"/>
    <w:rsid w:val="00AF68D2"/>
    <w:rsid w:val="00B0082D"/>
    <w:rsid w:val="00B01375"/>
    <w:rsid w:val="00B01EC3"/>
    <w:rsid w:val="00B02432"/>
    <w:rsid w:val="00B03B27"/>
    <w:rsid w:val="00B03B77"/>
    <w:rsid w:val="00B0442B"/>
    <w:rsid w:val="00B07D5F"/>
    <w:rsid w:val="00B10B8A"/>
    <w:rsid w:val="00B125A9"/>
    <w:rsid w:val="00B13709"/>
    <w:rsid w:val="00B1570C"/>
    <w:rsid w:val="00B205DE"/>
    <w:rsid w:val="00B20F61"/>
    <w:rsid w:val="00B2201E"/>
    <w:rsid w:val="00B226A2"/>
    <w:rsid w:val="00B228B7"/>
    <w:rsid w:val="00B240E6"/>
    <w:rsid w:val="00B242CE"/>
    <w:rsid w:val="00B2472C"/>
    <w:rsid w:val="00B24B51"/>
    <w:rsid w:val="00B24FA7"/>
    <w:rsid w:val="00B2531A"/>
    <w:rsid w:val="00B30DF5"/>
    <w:rsid w:val="00B32A04"/>
    <w:rsid w:val="00B33953"/>
    <w:rsid w:val="00B34C0D"/>
    <w:rsid w:val="00B350AB"/>
    <w:rsid w:val="00B3588A"/>
    <w:rsid w:val="00B35CF1"/>
    <w:rsid w:val="00B371AC"/>
    <w:rsid w:val="00B41E9E"/>
    <w:rsid w:val="00B44398"/>
    <w:rsid w:val="00B44EEB"/>
    <w:rsid w:val="00B44F3E"/>
    <w:rsid w:val="00B44F6C"/>
    <w:rsid w:val="00B459CC"/>
    <w:rsid w:val="00B46ABF"/>
    <w:rsid w:val="00B5037F"/>
    <w:rsid w:val="00B5150F"/>
    <w:rsid w:val="00B53505"/>
    <w:rsid w:val="00B5486E"/>
    <w:rsid w:val="00B556CC"/>
    <w:rsid w:val="00B55A7A"/>
    <w:rsid w:val="00B56C6C"/>
    <w:rsid w:val="00B56EF6"/>
    <w:rsid w:val="00B57183"/>
    <w:rsid w:val="00B62DD0"/>
    <w:rsid w:val="00B63AE8"/>
    <w:rsid w:val="00B64C13"/>
    <w:rsid w:val="00B65CF9"/>
    <w:rsid w:val="00B66B42"/>
    <w:rsid w:val="00B66F85"/>
    <w:rsid w:val="00B71F1E"/>
    <w:rsid w:val="00B72137"/>
    <w:rsid w:val="00B726BF"/>
    <w:rsid w:val="00B731BC"/>
    <w:rsid w:val="00B735F7"/>
    <w:rsid w:val="00B7495C"/>
    <w:rsid w:val="00B74A94"/>
    <w:rsid w:val="00B74E56"/>
    <w:rsid w:val="00B7505F"/>
    <w:rsid w:val="00B75840"/>
    <w:rsid w:val="00B75D80"/>
    <w:rsid w:val="00B774E5"/>
    <w:rsid w:val="00B7756D"/>
    <w:rsid w:val="00B806D3"/>
    <w:rsid w:val="00B82109"/>
    <w:rsid w:val="00B82C73"/>
    <w:rsid w:val="00B837B5"/>
    <w:rsid w:val="00B83CF2"/>
    <w:rsid w:val="00B84B14"/>
    <w:rsid w:val="00B85EA7"/>
    <w:rsid w:val="00B86D7F"/>
    <w:rsid w:val="00B8797E"/>
    <w:rsid w:val="00B90E4E"/>
    <w:rsid w:val="00B927E2"/>
    <w:rsid w:val="00B932FA"/>
    <w:rsid w:val="00B935EB"/>
    <w:rsid w:val="00B937B1"/>
    <w:rsid w:val="00B93F0A"/>
    <w:rsid w:val="00B95C55"/>
    <w:rsid w:val="00B95EB4"/>
    <w:rsid w:val="00B96541"/>
    <w:rsid w:val="00B965A1"/>
    <w:rsid w:val="00BA26E2"/>
    <w:rsid w:val="00BA29DF"/>
    <w:rsid w:val="00BA5D31"/>
    <w:rsid w:val="00BA5F96"/>
    <w:rsid w:val="00BA75EA"/>
    <w:rsid w:val="00BA7F55"/>
    <w:rsid w:val="00BB02FF"/>
    <w:rsid w:val="00BB049A"/>
    <w:rsid w:val="00BB127C"/>
    <w:rsid w:val="00BB3163"/>
    <w:rsid w:val="00BB35F0"/>
    <w:rsid w:val="00BB4CAB"/>
    <w:rsid w:val="00BB5E07"/>
    <w:rsid w:val="00BB6C95"/>
    <w:rsid w:val="00BB7D66"/>
    <w:rsid w:val="00BB7F03"/>
    <w:rsid w:val="00BC2231"/>
    <w:rsid w:val="00BC2D6F"/>
    <w:rsid w:val="00BC2F2C"/>
    <w:rsid w:val="00BC3C0E"/>
    <w:rsid w:val="00BC423D"/>
    <w:rsid w:val="00BC5C83"/>
    <w:rsid w:val="00BC6B1B"/>
    <w:rsid w:val="00BC73D5"/>
    <w:rsid w:val="00BC7AFE"/>
    <w:rsid w:val="00BD144C"/>
    <w:rsid w:val="00BD1EBF"/>
    <w:rsid w:val="00BD20E5"/>
    <w:rsid w:val="00BD2865"/>
    <w:rsid w:val="00BD398B"/>
    <w:rsid w:val="00BD41E9"/>
    <w:rsid w:val="00BD488E"/>
    <w:rsid w:val="00BD6048"/>
    <w:rsid w:val="00BD6A1B"/>
    <w:rsid w:val="00BD77FA"/>
    <w:rsid w:val="00BD7BE7"/>
    <w:rsid w:val="00BE0186"/>
    <w:rsid w:val="00BE0F6D"/>
    <w:rsid w:val="00BE1478"/>
    <w:rsid w:val="00BE4441"/>
    <w:rsid w:val="00BF001A"/>
    <w:rsid w:val="00BF15D2"/>
    <w:rsid w:val="00BF1BE8"/>
    <w:rsid w:val="00BF1E6D"/>
    <w:rsid w:val="00BF24BB"/>
    <w:rsid w:val="00BF29EB"/>
    <w:rsid w:val="00BF2DE4"/>
    <w:rsid w:val="00BF63F4"/>
    <w:rsid w:val="00BF7173"/>
    <w:rsid w:val="00C006E3"/>
    <w:rsid w:val="00C00BE6"/>
    <w:rsid w:val="00C0139B"/>
    <w:rsid w:val="00C01880"/>
    <w:rsid w:val="00C018CD"/>
    <w:rsid w:val="00C02822"/>
    <w:rsid w:val="00C0352E"/>
    <w:rsid w:val="00C03F74"/>
    <w:rsid w:val="00C04271"/>
    <w:rsid w:val="00C04B73"/>
    <w:rsid w:val="00C05153"/>
    <w:rsid w:val="00C056DF"/>
    <w:rsid w:val="00C05BF2"/>
    <w:rsid w:val="00C05FED"/>
    <w:rsid w:val="00C06BA7"/>
    <w:rsid w:val="00C07207"/>
    <w:rsid w:val="00C12B1C"/>
    <w:rsid w:val="00C12D77"/>
    <w:rsid w:val="00C14088"/>
    <w:rsid w:val="00C151C2"/>
    <w:rsid w:val="00C17262"/>
    <w:rsid w:val="00C20D0C"/>
    <w:rsid w:val="00C2280A"/>
    <w:rsid w:val="00C25225"/>
    <w:rsid w:val="00C277CB"/>
    <w:rsid w:val="00C27D35"/>
    <w:rsid w:val="00C3200E"/>
    <w:rsid w:val="00C320E6"/>
    <w:rsid w:val="00C3245C"/>
    <w:rsid w:val="00C329F3"/>
    <w:rsid w:val="00C337A8"/>
    <w:rsid w:val="00C345D2"/>
    <w:rsid w:val="00C348FF"/>
    <w:rsid w:val="00C355D0"/>
    <w:rsid w:val="00C369B8"/>
    <w:rsid w:val="00C36F40"/>
    <w:rsid w:val="00C40A40"/>
    <w:rsid w:val="00C416F0"/>
    <w:rsid w:val="00C41A3B"/>
    <w:rsid w:val="00C43366"/>
    <w:rsid w:val="00C45358"/>
    <w:rsid w:val="00C454C4"/>
    <w:rsid w:val="00C4578D"/>
    <w:rsid w:val="00C45D49"/>
    <w:rsid w:val="00C4602C"/>
    <w:rsid w:val="00C464E8"/>
    <w:rsid w:val="00C501E1"/>
    <w:rsid w:val="00C505AF"/>
    <w:rsid w:val="00C51BF7"/>
    <w:rsid w:val="00C5291C"/>
    <w:rsid w:val="00C52C2F"/>
    <w:rsid w:val="00C539C9"/>
    <w:rsid w:val="00C53AAC"/>
    <w:rsid w:val="00C53AE7"/>
    <w:rsid w:val="00C5420E"/>
    <w:rsid w:val="00C54562"/>
    <w:rsid w:val="00C607A9"/>
    <w:rsid w:val="00C61867"/>
    <w:rsid w:val="00C63DBF"/>
    <w:rsid w:val="00C6424E"/>
    <w:rsid w:val="00C64314"/>
    <w:rsid w:val="00C655C8"/>
    <w:rsid w:val="00C65A8E"/>
    <w:rsid w:val="00C675BE"/>
    <w:rsid w:val="00C67892"/>
    <w:rsid w:val="00C7119F"/>
    <w:rsid w:val="00C716DA"/>
    <w:rsid w:val="00C728F9"/>
    <w:rsid w:val="00C73093"/>
    <w:rsid w:val="00C73B06"/>
    <w:rsid w:val="00C74D2E"/>
    <w:rsid w:val="00C74E3A"/>
    <w:rsid w:val="00C752CF"/>
    <w:rsid w:val="00C75882"/>
    <w:rsid w:val="00C76930"/>
    <w:rsid w:val="00C76A30"/>
    <w:rsid w:val="00C77CB7"/>
    <w:rsid w:val="00C8142C"/>
    <w:rsid w:val="00C8385D"/>
    <w:rsid w:val="00C8450F"/>
    <w:rsid w:val="00C84D47"/>
    <w:rsid w:val="00C872E7"/>
    <w:rsid w:val="00C87609"/>
    <w:rsid w:val="00C92058"/>
    <w:rsid w:val="00C92BBB"/>
    <w:rsid w:val="00C954F2"/>
    <w:rsid w:val="00C95CF0"/>
    <w:rsid w:val="00CA15D2"/>
    <w:rsid w:val="00CA288A"/>
    <w:rsid w:val="00CA30BF"/>
    <w:rsid w:val="00CA3A3E"/>
    <w:rsid w:val="00CA3A5D"/>
    <w:rsid w:val="00CA416D"/>
    <w:rsid w:val="00CA416E"/>
    <w:rsid w:val="00CA4235"/>
    <w:rsid w:val="00CA4552"/>
    <w:rsid w:val="00CA610A"/>
    <w:rsid w:val="00CA6FB3"/>
    <w:rsid w:val="00CB075C"/>
    <w:rsid w:val="00CB299C"/>
    <w:rsid w:val="00CB318F"/>
    <w:rsid w:val="00CB473B"/>
    <w:rsid w:val="00CB52DE"/>
    <w:rsid w:val="00CB7870"/>
    <w:rsid w:val="00CC1004"/>
    <w:rsid w:val="00CC232E"/>
    <w:rsid w:val="00CC27B5"/>
    <w:rsid w:val="00CC3215"/>
    <w:rsid w:val="00CC4643"/>
    <w:rsid w:val="00CC5801"/>
    <w:rsid w:val="00CC6055"/>
    <w:rsid w:val="00CC6AFE"/>
    <w:rsid w:val="00CC7A25"/>
    <w:rsid w:val="00CD0E94"/>
    <w:rsid w:val="00CD178D"/>
    <w:rsid w:val="00CD1A1C"/>
    <w:rsid w:val="00CD3584"/>
    <w:rsid w:val="00CD4BAA"/>
    <w:rsid w:val="00CD7464"/>
    <w:rsid w:val="00CE059D"/>
    <w:rsid w:val="00CE0BCE"/>
    <w:rsid w:val="00CE3BC9"/>
    <w:rsid w:val="00CE4B7D"/>
    <w:rsid w:val="00CE6E94"/>
    <w:rsid w:val="00CE721F"/>
    <w:rsid w:val="00CF0256"/>
    <w:rsid w:val="00CF2614"/>
    <w:rsid w:val="00CF3F16"/>
    <w:rsid w:val="00CF44A4"/>
    <w:rsid w:val="00CF44EB"/>
    <w:rsid w:val="00CF49F7"/>
    <w:rsid w:val="00D0041A"/>
    <w:rsid w:val="00D00A3D"/>
    <w:rsid w:val="00D01354"/>
    <w:rsid w:val="00D019C9"/>
    <w:rsid w:val="00D02451"/>
    <w:rsid w:val="00D03FCF"/>
    <w:rsid w:val="00D058E0"/>
    <w:rsid w:val="00D06E92"/>
    <w:rsid w:val="00D0776E"/>
    <w:rsid w:val="00D0780C"/>
    <w:rsid w:val="00D109E6"/>
    <w:rsid w:val="00D1193A"/>
    <w:rsid w:val="00D11CF6"/>
    <w:rsid w:val="00D1240C"/>
    <w:rsid w:val="00D12483"/>
    <w:rsid w:val="00D12D94"/>
    <w:rsid w:val="00D132CB"/>
    <w:rsid w:val="00D14854"/>
    <w:rsid w:val="00D1513A"/>
    <w:rsid w:val="00D155E2"/>
    <w:rsid w:val="00D15FDD"/>
    <w:rsid w:val="00D17008"/>
    <w:rsid w:val="00D17D15"/>
    <w:rsid w:val="00D2052A"/>
    <w:rsid w:val="00D21192"/>
    <w:rsid w:val="00D22AE8"/>
    <w:rsid w:val="00D22B11"/>
    <w:rsid w:val="00D23B59"/>
    <w:rsid w:val="00D249F8"/>
    <w:rsid w:val="00D25364"/>
    <w:rsid w:val="00D31494"/>
    <w:rsid w:val="00D40726"/>
    <w:rsid w:val="00D4075D"/>
    <w:rsid w:val="00D41530"/>
    <w:rsid w:val="00D447E1"/>
    <w:rsid w:val="00D450A0"/>
    <w:rsid w:val="00D4621B"/>
    <w:rsid w:val="00D47EE0"/>
    <w:rsid w:val="00D52200"/>
    <w:rsid w:val="00D530D0"/>
    <w:rsid w:val="00D53446"/>
    <w:rsid w:val="00D54BDF"/>
    <w:rsid w:val="00D5516B"/>
    <w:rsid w:val="00D5624D"/>
    <w:rsid w:val="00D56D7C"/>
    <w:rsid w:val="00D576D4"/>
    <w:rsid w:val="00D611A1"/>
    <w:rsid w:val="00D63065"/>
    <w:rsid w:val="00D648CD"/>
    <w:rsid w:val="00D64C9B"/>
    <w:rsid w:val="00D666BD"/>
    <w:rsid w:val="00D66F25"/>
    <w:rsid w:val="00D704AC"/>
    <w:rsid w:val="00D70CCA"/>
    <w:rsid w:val="00D7226B"/>
    <w:rsid w:val="00D73433"/>
    <w:rsid w:val="00D73E3B"/>
    <w:rsid w:val="00D74798"/>
    <w:rsid w:val="00D754E9"/>
    <w:rsid w:val="00D75F01"/>
    <w:rsid w:val="00D77806"/>
    <w:rsid w:val="00D80238"/>
    <w:rsid w:val="00D81799"/>
    <w:rsid w:val="00D81AA8"/>
    <w:rsid w:val="00D8214E"/>
    <w:rsid w:val="00D862C0"/>
    <w:rsid w:val="00D863B4"/>
    <w:rsid w:val="00D875B2"/>
    <w:rsid w:val="00D87E29"/>
    <w:rsid w:val="00D901B7"/>
    <w:rsid w:val="00D90413"/>
    <w:rsid w:val="00D90C05"/>
    <w:rsid w:val="00D91F3A"/>
    <w:rsid w:val="00D92210"/>
    <w:rsid w:val="00D92816"/>
    <w:rsid w:val="00D93515"/>
    <w:rsid w:val="00D949BE"/>
    <w:rsid w:val="00D95158"/>
    <w:rsid w:val="00D95EEB"/>
    <w:rsid w:val="00DA0512"/>
    <w:rsid w:val="00DA299F"/>
    <w:rsid w:val="00DA3EA1"/>
    <w:rsid w:val="00DA4A03"/>
    <w:rsid w:val="00DA53AE"/>
    <w:rsid w:val="00DB4BFA"/>
    <w:rsid w:val="00DB4F40"/>
    <w:rsid w:val="00DB56DF"/>
    <w:rsid w:val="00DB58BD"/>
    <w:rsid w:val="00DB5C9F"/>
    <w:rsid w:val="00DB60C2"/>
    <w:rsid w:val="00DC0B3C"/>
    <w:rsid w:val="00DC18CC"/>
    <w:rsid w:val="00DC241F"/>
    <w:rsid w:val="00DC2E98"/>
    <w:rsid w:val="00DC4B69"/>
    <w:rsid w:val="00DC50DC"/>
    <w:rsid w:val="00DC559B"/>
    <w:rsid w:val="00DC570C"/>
    <w:rsid w:val="00DC5CD1"/>
    <w:rsid w:val="00DD0BF4"/>
    <w:rsid w:val="00DD1866"/>
    <w:rsid w:val="00DD1987"/>
    <w:rsid w:val="00DD34E9"/>
    <w:rsid w:val="00DD3705"/>
    <w:rsid w:val="00DD48C3"/>
    <w:rsid w:val="00DD56F2"/>
    <w:rsid w:val="00DD6EEE"/>
    <w:rsid w:val="00DE0408"/>
    <w:rsid w:val="00DE0E46"/>
    <w:rsid w:val="00DE1C9B"/>
    <w:rsid w:val="00DE24BC"/>
    <w:rsid w:val="00DE3D15"/>
    <w:rsid w:val="00DE49E7"/>
    <w:rsid w:val="00DE6D29"/>
    <w:rsid w:val="00DE7A24"/>
    <w:rsid w:val="00DF194D"/>
    <w:rsid w:val="00DF1CFC"/>
    <w:rsid w:val="00DF1F21"/>
    <w:rsid w:val="00DF2416"/>
    <w:rsid w:val="00DF2DA2"/>
    <w:rsid w:val="00DF3E79"/>
    <w:rsid w:val="00DF4BBB"/>
    <w:rsid w:val="00DF563C"/>
    <w:rsid w:val="00DF61DD"/>
    <w:rsid w:val="00DF6809"/>
    <w:rsid w:val="00E00336"/>
    <w:rsid w:val="00E00FCF"/>
    <w:rsid w:val="00E014CA"/>
    <w:rsid w:val="00E01EAF"/>
    <w:rsid w:val="00E02925"/>
    <w:rsid w:val="00E02CD9"/>
    <w:rsid w:val="00E03370"/>
    <w:rsid w:val="00E04F2B"/>
    <w:rsid w:val="00E06169"/>
    <w:rsid w:val="00E118AD"/>
    <w:rsid w:val="00E12BA7"/>
    <w:rsid w:val="00E134E2"/>
    <w:rsid w:val="00E13D5B"/>
    <w:rsid w:val="00E13DAE"/>
    <w:rsid w:val="00E13FFC"/>
    <w:rsid w:val="00E15065"/>
    <w:rsid w:val="00E1512F"/>
    <w:rsid w:val="00E15C10"/>
    <w:rsid w:val="00E15CC4"/>
    <w:rsid w:val="00E1611C"/>
    <w:rsid w:val="00E167BA"/>
    <w:rsid w:val="00E167E8"/>
    <w:rsid w:val="00E17A52"/>
    <w:rsid w:val="00E17D2F"/>
    <w:rsid w:val="00E21A25"/>
    <w:rsid w:val="00E22810"/>
    <w:rsid w:val="00E23CBB"/>
    <w:rsid w:val="00E25F85"/>
    <w:rsid w:val="00E26115"/>
    <w:rsid w:val="00E262E4"/>
    <w:rsid w:val="00E26EFE"/>
    <w:rsid w:val="00E300CB"/>
    <w:rsid w:val="00E30A1E"/>
    <w:rsid w:val="00E31689"/>
    <w:rsid w:val="00E31B6B"/>
    <w:rsid w:val="00E31C51"/>
    <w:rsid w:val="00E32B8F"/>
    <w:rsid w:val="00E33B4E"/>
    <w:rsid w:val="00E35774"/>
    <w:rsid w:val="00E37094"/>
    <w:rsid w:val="00E378F1"/>
    <w:rsid w:val="00E37922"/>
    <w:rsid w:val="00E40601"/>
    <w:rsid w:val="00E41611"/>
    <w:rsid w:val="00E41AB5"/>
    <w:rsid w:val="00E41BF2"/>
    <w:rsid w:val="00E43143"/>
    <w:rsid w:val="00E43546"/>
    <w:rsid w:val="00E47B2B"/>
    <w:rsid w:val="00E502A1"/>
    <w:rsid w:val="00E50DE2"/>
    <w:rsid w:val="00E517CD"/>
    <w:rsid w:val="00E51AC5"/>
    <w:rsid w:val="00E52793"/>
    <w:rsid w:val="00E53185"/>
    <w:rsid w:val="00E54129"/>
    <w:rsid w:val="00E560F5"/>
    <w:rsid w:val="00E56E3E"/>
    <w:rsid w:val="00E574A2"/>
    <w:rsid w:val="00E606E2"/>
    <w:rsid w:val="00E60852"/>
    <w:rsid w:val="00E60C29"/>
    <w:rsid w:val="00E60E5B"/>
    <w:rsid w:val="00E61025"/>
    <w:rsid w:val="00E6162B"/>
    <w:rsid w:val="00E617B6"/>
    <w:rsid w:val="00E62515"/>
    <w:rsid w:val="00E64634"/>
    <w:rsid w:val="00E64926"/>
    <w:rsid w:val="00E6531E"/>
    <w:rsid w:val="00E67638"/>
    <w:rsid w:val="00E677B1"/>
    <w:rsid w:val="00E713C9"/>
    <w:rsid w:val="00E71880"/>
    <w:rsid w:val="00E71E26"/>
    <w:rsid w:val="00E72359"/>
    <w:rsid w:val="00E72890"/>
    <w:rsid w:val="00E72A65"/>
    <w:rsid w:val="00E737B1"/>
    <w:rsid w:val="00E73931"/>
    <w:rsid w:val="00E73E95"/>
    <w:rsid w:val="00E751E3"/>
    <w:rsid w:val="00E755F7"/>
    <w:rsid w:val="00E75B3C"/>
    <w:rsid w:val="00E760D7"/>
    <w:rsid w:val="00E77351"/>
    <w:rsid w:val="00E7754B"/>
    <w:rsid w:val="00E77765"/>
    <w:rsid w:val="00E803FC"/>
    <w:rsid w:val="00E8076F"/>
    <w:rsid w:val="00E81CB7"/>
    <w:rsid w:val="00E823A4"/>
    <w:rsid w:val="00E84038"/>
    <w:rsid w:val="00E841E2"/>
    <w:rsid w:val="00E84B1C"/>
    <w:rsid w:val="00E84BD3"/>
    <w:rsid w:val="00E84CE3"/>
    <w:rsid w:val="00E84E10"/>
    <w:rsid w:val="00E8506D"/>
    <w:rsid w:val="00E857ED"/>
    <w:rsid w:val="00E86F4F"/>
    <w:rsid w:val="00E8748A"/>
    <w:rsid w:val="00E90E86"/>
    <w:rsid w:val="00E9176A"/>
    <w:rsid w:val="00E91C5E"/>
    <w:rsid w:val="00E94F58"/>
    <w:rsid w:val="00E958B9"/>
    <w:rsid w:val="00E979CD"/>
    <w:rsid w:val="00EA1E75"/>
    <w:rsid w:val="00EA38E8"/>
    <w:rsid w:val="00EA41E5"/>
    <w:rsid w:val="00EA429A"/>
    <w:rsid w:val="00EB0C8F"/>
    <w:rsid w:val="00EB1165"/>
    <w:rsid w:val="00EB1A94"/>
    <w:rsid w:val="00EB3E50"/>
    <w:rsid w:val="00EC0EAA"/>
    <w:rsid w:val="00EC1798"/>
    <w:rsid w:val="00EC22E7"/>
    <w:rsid w:val="00EC25B1"/>
    <w:rsid w:val="00EC3489"/>
    <w:rsid w:val="00EC35C6"/>
    <w:rsid w:val="00EC3906"/>
    <w:rsid w:val="00EC5057"/>
    <w:rsid w:val="00EC5EE2"/>
    <w:rsid w:val="00EC65E3"/>
    <w:rsid w:val="00EC6E40"/>
    <w:rsid w:val="00EC7F9B"/>
    <w:rsid w:val="00ED0739"/>
    <w:rsid w:val="00ED1155"/>
    <w:rsid w:val="00ED14FD"/>
    <w:rsid w:val="00ED304B"/>
    <w:rsid w:val="00ED36AD"/>
    <w:rsid w:val="00ED3EF0"/>
    <w:rsid w:val="00ED579A"/>
    <w:rsid w:val="00ED6071"/>
    <w:rsid w:val="00ED666C"/>
    <w:rsid w:val="00ED6F1E"/>
    <w:rsid w:val="00ED78D3"/>
    <w:rsid w:val="00EE2E1D"/>
    <w:rsid w:val="00EE32FC"/>
    <w:rsid w:val="00EE4BC3"/>
    <w:rsid w:val="00EE5DAC"/>
    <w:rsid w:val="00EE6D20"/>
    <w:rsid w:val="00EF030E"/>
    <w:rsid w:val="00EF1F7B"/>
    <w:rsid w:val="00EF2837"/>
    <w:rsid w:val="00EF3F6F"/>
    <w:rsid w:val="00EF4D91"/>
    <w:rsid w:val="00EF6F08"/>
    <w:rsid w:val="00EF7D0E"/>
    <w:rsid w:val="00F0015A"/>
    <w:rsid w:val="00F003B9"/>
    <w:rsid w:val="00F00DB1"/>
    <w:rsid w:val="00F011E9"/>
    <w:rsid w:val="00F035DE"/>
    <w:rsid w:val="00F03943"/>
    <w:rsid w:val="00F04654"/>
    <w:rsid w:val="00F057B6"/>
    <w:rsid w:val="00F0615A"/>
    <w:rsid w:val="00F06490"/>
    <w:rsid w:val="00F07DEC"/>
    <w:rsid w:val="00F1087D"/>
    <w:rsid w:val="00F11481"/>
    <w:rsid w:val="00F14651"/>
    <w:rsid w:val="00F156E5"/>
    <w:rsid w:val="00F15FDF"/>
    <w:rsid w:val="00F162A3"/>
    <w:rsid w:val="00F2087E"/>
    <w:rsid w:val="00F208BC"/>
    <w:rsid w:val="00F22BB2"/>
    <w:rsid w:val="00F22DAA"/>
    <w:rsid w:val="00F231A8"/>
    <w:rsid w:val="00F24074"/>
    <w:rsid w:val="00F24C7E"/>
    <w:rsid w:val="00F25515"/>
    <w:rsid w:val="00F26FE9"/>
    <w:rsid w:val="00F2764B"/>
    <w:rsid w:val="00F27660"/>
    <w:rsid w:val="00F30BA1"/>
    <w:rsid w:val="00F31661"/>
    <w:rsid w:val="00F327B0"/>
    <w:rsid w:val="00F33010"/>
    <w:rsid w:val="00F3328E"/>
    <w:rsid w:val="00F33727"/>
    <w:rsid w:val="00F34EBC"/>
    <w:rsid w:val="00F34FF9"/>
    <w:rsid w:val="00F35325"/>
    <w:rsid w:val="00F3647F"/>
    <w:rsid w:val="00F36C03"/>
    <w:rsid w:val="00F36C1B"/>
    <w:rsid w:val="00F401C6"/>
    <w:rsid w:val="00F4088C"/>
    <w:rsid w:val="00F4324B"/>
    <w:rsid w:val="00F44AC7"/>
    <w:rsid w:val="00F463C8"/>
    <w:rsid w:val="00F47B3B"/>
    <w:rsid w:val="00F51288"/>
    <w:rsid w:val="00F51656"/>
    <w:rsid w:val="00F516EB"/>
    <w:rsid w:val="00F51EB9"/>
    <w:rsid w:val="00F52A71"/>
    <w:rsid w:val="00F53DCC"/>
    <w:rsid w:val="00F54171"/>
    <w:rsid w:val="00F55AD0"/>
    <w:rsid w:val="00F560A6"/>
    <w:rsid w:val="00F5652B"/>
    <w:rsid w:val="00F56B3A"/>
    <w:rsid w:val="00F570AE"/>
    <w:rsid w:val="00F57B4A"/>
    <w:rsid w:val="00F61ADC"/>
    <w:rsid w:val="00F621D2"/>
    <w:rsid w:val="00F6355E"/>
    <w:rsid w:val="00F656AF"/>
    <w:rsid w:val="00F723F5"/>
    <w:rsid w:val="00F735D2"/>
    <w:rsid w:val="00F736DD"/>
    <w:rsid w:val="00F740B3"/>
    <w:rsid w:val="00F74E0E"/>
    <w:rsid w:val="00F7691A"/>
    <w:rsid w:val="00F77CA3"/>
    <w:rsid w:val="00F80402"/>
    <w:rsid w:val="00F812E2"/>
    <w:rsid w:val="00F82645"/>
    <w:rsid w:val="00F8293A"/>
    <w:rsid w:val="00F82EE0"/>
    <w:rsid w:val="00F83779"/>
    <w:rsid w:val="00F85C1D"/>
    <w:rsid w:val="00F86724"/>
    <w:rsid w:val="00F870EC"/>
    <w:rsid w:val="00F9022D"/>
    <w:rsid w:val="00F90E8A"/>
    <w:rsid w:val="00F91592"/>
    <w:rsid w:val="00F917F4"/>
    <w:rsid w:val="00F923C6"/>
    <w:rsid w:val="00F92FA9"/>
    <w:rsid w:val="00F947DE"/>
    <w:rsid w:val="00F947FA"/>
    <w:rsid w:val="00F94CB7"/>
    <w:rsid w:val="00F97874"/>
    <w:rsid w:val="00FA0841"/>
    <w:rsid w:val="00FA0946"/>
    <w:rsid w:val="00FA0D39"/>
    <w:rsid w:val="00FA2E4C"/>
    <w:rsid w:val="00FA3B7C"/>
    <w:rsid w:val="00FA3C3B"/>
    <w:rsid w:val="00FA3F8A"/>
    <w:rsid w:val="00FA48B7"/>
    <w:rsid w:val="00FA5F5A"/>
    <w:rsid w:val="00FA5FC1"/>
    <w:rsid w:val="00FA674E"/>
    <w:rsid w:val="00FA79BF"/>
    <w:rsid w:val="00FB0B0D"/>
    <w:rsid w:val="00FB1B32"/>
    <w:rsid w:val="00FB32E5"/>
    <w:rsid w:val="00FB3625"/>
    <w:rsid w:val="00FB3DF9"/>
    <w:rsid w:val="00FB50DF"/>
    <w:rsid w:val="00FB5880"/>
    <w:rsid w:val="00FB58CA"/>
    <w:rsid w:val="00FB5F17"/>
    <w:rsid w:val="00FB6642"/>
    <w:rsid w:val="00FB6D07"/>
    <w:rsid w:val="00FB7356"/>
    <w:rsid w:val="00FB73C6"/>
    <w:rsid w:val="00FB7D2A"/>
    <w:rsid w:val="00FC2C39"/>
    <w:rsid w:val="00FC3494"/>
    <w:rsid w:val="00FC3EC8"/>
    <w:rsid w:val="00FC401B"/>
    <w:rsid w:val="00FC44EC"/>
    <w:rsid w:val="00FC5ED7"/>
    <w:rsid w:val="00FC7BA5"/>
    <w:rsid w:val="00FC7EA7"/>
    <w:rsid w:val="00FD31E4"/>
    <w:rsid w:val="00FD4128"/>
    <w:rsid w:val="00FD6A9A"/>
    <w:rsid w:val="00FE1655"/>
    <w:rsid w:val="00FE36B7"/>
    <w:rsid w:val="00FE3B31"/>
    <w:rsid w:val="00FE3CDF"/>
    <w:rsid w:val="00FE468B"/>
    <w:rsid w:val="00FE4970"/>
    <w:rsid w:val="00FE5C20"/>
    <w:rsid w:val="00FE6330"/>
    <w:rsid w:val="00FE64DD"/>
    <w:rsid w:val="00FE6B49"/>
    <w:rsid w:val="00FE6E46"/>
    <w:rsid w:val="00FE714F"/>
    <w:rsid w:val="00FE7838"/>
    <w:rsid w:val="00FE79E5"/>
    <w:rsid w:val="00FF1110"/>
    <w:rsid w:val="00FF111F"/>
    <w:rsid w:val="00FF2EA5"/>
    <w:rsid w:val="00FF2FA3"/>
    <w:rsid w:val="00FF3C26"/>
    <w:rsid w:val="00FF4AE0"/>
    <w:rsid w:val="00FF6953"/>
    <w:rsid w:val="00FF7EAE"/>
    <w:rsid w:val="2531BABC"/>
    <w:rsid w:val="27401706"/>
    <w:rsid w:val="2F455187"/>
    <w:rsid w:val="5391995D"/>
    <w:rsid w:val="7155E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95A6C"/>
  <w15:chartTrackingRefBased/>
  <w15:docId w15:val="{6D369ED9-25AF-4249-86E5-ADE4A308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216"/>
    <w:pPr>
      <w:spacing w:after="360" w:line="480" w:lineRule="auto"/>
      <w:ind w:firstLine="360"/>
      <w:jc w:val="both"/>
    </w:pPr>
    <w:rPr>
      <w:rFonts w:ascii="Times New Roman" w:hAnsi="Times New Roman" w:cstheme="minorHAnsi"/>
      <w:sz w:val="24"/>
    </w:rPr>
  </w:style>
  <w:style w:type="paragraph" w:styleId="Heading1">
    <w:name w:val="heading 1"/>
    <w:basedOn w:val="Normal"/>
    <w:next w:val="Normal"/>
    <w:link w:val="Heading1Char"/>
    <w:uiPriority w:val="9"/>
    <w:qFormat/>
    <w:rsid w:val="00E803FC"/>
    <w:pPr>
      <w:pageBreakBefore/>
      <w:spacing w:before="120" w:line="240" w:lineRule="auto"/>
      <w:jc w:val="center"/>
      <w:outlineLvl w:val="0"/>
    </w:pPr>
    <w:rPr>
      <w:rFonts w:eastAsia="MS Gothic"/>
      <w:b/>
      <w:bCs/>
      <w:spacing w:val="-10"/>
      <w:kern w:val="28"/>
      <w:sz w:val="28"/>
      <w:szCs w:val="56"/>
    </w:rPr>
  </w:style>
  <w:style w:type="paragraph" w:styleId="Heading2">
    <w:name w:val="heading 2"/>
    <w:basedOn w:val="Heading4"/>
    <w:next w:val="Normal"/>
    <w:link w:val="Heading2Char"/>
    <w:uiPriority w:val="9"/>
    <w:qFormat/>
    <w:rsid w:val="0014017D"/>
    <w:pPr>
      <w:spacing w:before="360" w:after="0" w:line="480" w:lineRule="auto"/>
      <w:ind w:firstLine="0"/>
      <w:outlineLvl w:val="1"/>
    </w:pPr>
  </w:style>
  <w:style w:type="paragraph" w:styleId="Heading3">
    <w:name w:val="heading 3"/>
    <w:basedOn w:val="Normal"/>
    <w:next w:val="Normal"/>
    <w:link w:val="Heading3Char"/>
    <w:uiPriority w:val="9"/>
    <w:qFormat/>
    <w:rsid w:val="00FA2E4C"/>
    <w:pPr>
      <w:keepNext/>
      <w:keepLines/>
      <w:spacing w:before="280" w:after="80"/>
      <w:outlineLvl w:val="2"/>
    </w:pPr>
    <w:rPr>
      <w:rFonts w:eastAsia="Calibri" w:cs="Times New Roman"/>
      <w:b/>
      <w:bCs/>
      <w:color w:val="00B0F0"/>
      <w:sz w:val="28"/>
      <w:szCs w:val="28"/>
      <w:lang w:val="en-CA"/>
    </w:rPr>
  </w:style>
  <w:style w:type="paragraph" w:styleId="Heading4">
    <w:name w:val="heading 4"/>
    <w:basedOn w:val="Normal"/>
    <w:next w:val="Normal"/>
    <w:link w:val="Heading4Char"/>
    <w:uiPriority w:val="9"/>
    <w:unhideWhenUsed/>
    <w:qFormat/>
    <w:rsid w:val="00EF4D91"/>
    <w:pPr>
      <w:keepNext/>
      <w:keepLines/>
      <w:spacing w:before="240" w:after="120" w:line="240" w:lineRule="auto"/>
      <w:outlineLvl w:val="3"/>
    </w:pPr>
    <w:rPr>
      <w:rFonts w:eastAsia="MS Gothic"/>
      <w:b/>
      <w:bCs/>
      <w:iCs/>
      <w:lang w:val="en-CA"/>
    </w:rPr>
  </w:style>
  <w:style w:type="paragraph" w:styleId="Heading5">
    <w:name w:val="heading 5"/>
    <w:basedOn w:val="Normal"/>
    <w:next w:val="Normal"/>
    <w:link w:val="Heading5Char"/>
    <w:semiHidden/>
    <w:unhideWhenUsed/>
    <w:qFormat/>
    <w:rsid w:val="00FA2E4C"/>
    <w:pPr>
      <w:keepNext/>
      <w:keepLines/>
      <w:spacing w:before="40" w:after="0"/>
      <w:outlineLvl w:val="4"/>
    </w:pPr>
    <w:rPr>
      <w:rFonts w:ascii="Cambria" w:eastAsia="MS Gothic" w:hAnsi="Cambria" w:cs="Times New Roman"/>
      <w:color w:val="365F91"/>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559"/>
    <w:pPr>
      <w:numPr>
        <w:numId w:val="16"/>
      </w:numPr>
      <w:spacing w:before="120" w:after="120" w:line="240" w:lineRule="auto"/>
      <w:ind w:left="504" w:hanging="144"/>
    </w:pPr>
    <w:rPr>
      <w:shd w:val="clear" w:color="auto" w:fill="FFFFFF"/>
    </w:rPr>
  </w:style>
  <w:style w:type="character" w:customStyle="1" w:styleId="Heading1Char">
    <w:name w:val="Heading 1 Char"/>
    <w:basedOn w:val="DefaultParagraphFont"/>
    <w:link w:val="Heading1"/>
    <w:uiPriority w:val="9"/>
    <w:rsid w:val="00E803FC"/>
    <w:rPr>
      <w:rFonts w:ascii="Times New Roman" w:eastAsia="MS Gothic" w:hAnsi="Times New Roman" w:cstheme="minorHAnsi"/>
      <w:b/>
      <w:bCs/>
      <w:spacing w:val="-10"/>
      <w:kern w:val="28"/>
      <w:sz w:val="28"/>
      <w:szCs w:val="56"/>
    </w:rPr>
  </w:style>
  <w:style w:type="character" w:customStyle="1" w:styleId="Heading2Char">
    <w:name w:val="Heading 2 Char"/>
    <w:basedOn w:val="DefaultParagraphFont"/>
    <w:link w:val="Heading2"/>
    <w:uiPriority w:val="9"/>
    <w:rsid w:val="0014017D"/>
    <w:rPr>
      <w:rFonts w:ascii="Times New Roman" w:eastAsia="MS Gothic" w:hAnsi="Times New Roman" w:cstheme="minorHAnsi"/>
      <w:b/>
      <w:bCs/>
      <w:iCs/>
      <w:sz w:val="24"/>
      <w:lang w:val="en-CA"/>
    </w:rPr>
  </w:style>
  <w:style w:type="character" w:customStyle="1" w:styleId="Heading3Char">
    <w:name w:val="Heading 3 Char"/>
    <w:basedOn w:val="DefaultParagraphFont"/>
    <w:link w:val="Heading3"/>
    <w:uiPriority w:val="9"/>
    <w:rsid w:val="00FA2E4C"/>
    <w:rPr>
      <w:rFonts w:ascii="Times New Roman" w:eastAsia="Calibri" w:hAnsi="Times New Roman" w:cs="Times New Roman"/>
      <w:b/>
      <w:bCs/>
      <w:color w:val="00B0F0"/>
      <w:sz w:val="28"/>
      <w:szCs w:val="28"/>
      <w:lang w:val="en-CA"/>
    </w:rPr>
  </w:style>
  <w:style w:type="character" w:customStyle="1" w:styleId="Heading4Char">
    <w:name w:val="Heading 4 Char"/>
    <w:basedOn w:val="DefaultParagraphFont"/>
    <w:link w:val="Heading4"/>
    <w:uiPriority w:val="9"/>
    <w:rsid w:val="00EF4D91"/>
    <w:rPr>
      <w:rFonts w:eastAsia="MS Gothic" w:cstheme="minorHAnsi"/>
      <w:b/>
      <w:bCs/>
      <w:iCs/>
      <w:sz w:val="24"/>
      <w:lang w:val="en-CA"/>
    </w:rPr>
  </w:style>
  <w:style w:type="character" w:customStyle="1" w:styleId="Heading5Char">
    <w:name w:val="Heading 5 Char"/>
    <w:basedOn w:val="DefaultParagraphFont"/>
    <w:link w:val="Heading5"/>
    <w:semiHidden/>
    <w:rsid w:val="00FA2E4C"/>
    <w:rPr>
      <w:rFonts w:ascii="Cambria" w:eastAsia="MS Gothic" w:hAnsi="Cambria" w:cs="Times New Roman"/>
      <w:color w:val="365F91"/>
      <w:sz w:val="24"/>
      <w:lang w:val="en-CA"/>
    </w:rPr>
  </w:style>
  <w:style w:type="paragraph" w:styleId="NormalWeb">
    <w:name w:val="Normal (Web)"/>
    <w:basedOn w:val="Normal"/>
    <w:uiPriority w:val="99"/>
    <w:rsid w:val="00FA2E4C"/>
    <w:pPr>
      <w:spacing w:before="100" w:beforeAutospacing="1" w:after="100" w:afterAutospacing="1"/>
    </w:pPr>
    <w:rPr>
      <w:rFonts w:eastAsia="Calibri" w:cs="Times New Roman"/>
      <w:lang w:val="en-CA"/>
    </w:rPr>
  </w:style>
  <w:style w:type="character" w:styleId="Strong">
    <w:name w:val="Strong"/>
    <w:uiPriority w:val="22"/>
    <w:qFormat/>
    <w:rsid w:val="00FA2E4C"/>
    <w:rPr>
      <w:rFonts w:cs="Times New Roman"/>
      <w:b/>
      <w:bCs/>
    </w:rPr>
  </w:style>
  <w:style w:type="character" w:styleId="Hyperlink">
    <w:name w:val="Hyperlink"/>
    <w:uiPriority w:val="99"/>
    <w:rsid w:val="00FA2E4C"/>
    <w:rPr>
      <w:rFonts w:cs="Times New Roman"/>
      <w:color w:val="0000FF"/>
      <w:u w:val="single"/>
    </w:rPr>
  </w:style>
  <w:style w:type="character" w:styleId="Emphasis">
    <w:name w:val="Emphasis"/>
    <w:uiPriority w:val="20"/>
    <w:qFormat/>
    <w:rsid w:val="00FA2E4C"/>
    <w:rPr>
      <w:rFonts w:cs="Times New Roman"/>
      <w:i/>
      <w:iCs/>
    </w:rPr>
  </w:style>
  <w:style w:type="table" w:styleId="TableGrid">
    <w:name w:val="Table Grid"/>
    <w:basedOn w:val="TableNormal"/>
    <w:uiPriority w:val="99"/>
    <w:rsid w:val="00FA2E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FA2E4C"/>
    <w:pPr>
      <w:shd w:val="pct15" w:color="auto" w:fill="auto"/>
      <w:spacing w:after="200" w:line="240" w:lineRule="auto"/>
    </w:pPr>
    <w:rPr>
      <w:rFonts w:eastAsia="Calibri" w:cs="Times New Roman"/>
      <w:sz w:val="18"/>
      <w:szCs w:val="18"/>
      <w:lang w:val="en-CA"/>
    </w:rPr>
  </w:style>
  <w:style w:type="character" w:customStyle="1" w:styleId="BalloonTextChar">
    <w:name w:val="Balloon Text Char"/>
    <w:basedOn w:val="DefaultParagraphFont"/>
    <w:link w:val="BalloonText"/>
    <w:uiPriority w:val="99"/>
    <w:rsid w:val="00FA2E4C"/>
    <w:rPr>
      <w:rFonts w:ascii="Times New Roman" w:eastAsia="Calibri" w:hAnsi="Times New Roman" w:cs="Times New Roman"/>
      <w:sz w:val="18"/>
      <w:szCs w:val="18"/>
      <w:shd w:val="pct15" w:color="auto" w:fill="auto"/>
      <w:lang w:val="en-CA"/>
    </w:rPr>
  </w:style>
  <w:style w:type="character" w:styleId="PlaceholderText">
    <w:name w:val="Placeholder Text"/>
    <w:uiPriority w:val="99"/>
    <w:semiHidden/>
    <w:rsid w:val="00FA2E4C"/>
    <w:rPr>
      <w:color w:val="808080"/>
    </w:rPr>
  </w:style>
  <w:style w:type="character" w:styleId="FollowedHyperlink">
    <w:name w:val="FollowedHyperlink"/>
    <w:uiPriority w:val="99"/>
    <w:semiHidden/>
    <w:unhideWhenUsed/>
    <w:rsid w:val="00FA2E4C"/>
    <w:rPr>
      <w:color w:val="800080"/>
      <w:u w:val="single"/>
    </w:rPr>
  </w:style>
  <w:style w:type="paragraph" w:styleId="Title">
    <w:name w:val="Title"/>
    <w:basedOn w:val="Normal"/>
    <w:next w:val="Normal"/>
    <w:link w:val="TitleChar"/>
    <w:uiPriority w:val="10"/>
    <w:qFormat/>
    <w:rsid w:val="00696468"/>
    <w:pPr>
      <w:spacing w:after="0" w:line="360" w:lineRule="auto"/>
      <w:contextualSpacing/>
      <w:jc w:val="center"/>
    </w:pPr>
    <w:rPr>
      <w:rFonts w:eastAsia="MS Gothic"/>
      <w:b/>
      <w:spacing w:val="-10"/>
      <w:kern w:val="28"/>
      <w:sz w:val="32"/>
      <w:szCs w:val="56"/>
      <w:lang w:val="en-CA"/>
    </w:rPr>
  </w:style>
  <w:style w:type="character" w:customStyle="1" w:styleId="TitleChar">
    <w:name w:val="Title Char"/>
    <w:basedOn w:val="DefaultParagraphFont"/>
    <w:link w:val="Title"/>
    <w:uiPriority w:val="10"/>
    <w:rsid w:val="00696468"/>
    <w:rPr>
      <w:rFonts w:ascii="Times New Roman" w:eastAsia="MS Gothic" w:hAnsi="Times New Roman" w:cstheme="minorHAnsi"/>
      <w:b/>
      <w:spacing w:val="-10"/>
      <w:kern w:val="28"/>
      <w:sz w:val="32"/>
      <w:szCs w:val="56"/>
      <w:lang w:val="en-CA"/>
    </w:rPr>
  </w:style>
  <w:style w:type="character" w:customStyle="1" w:styleId="UnresolvedMention1">
    <w:name w:val="Unresolved Mention1"/>
    <w:uiPriority w:val="99"/>
    <w:semiHidden/>
    <w:unhideWhenUsed/>
    <w:rsid w:val="00FA2E4C"/>
    <w:rPr>
      <w:color w:val="605E5C"/>
      <w:shd w:val="clear" w:color="auto" w:fill="E1DFDD"/>
    </w:rPr>
  </w:style>
  <w:style w:type="paragraph" w:customStyle="1" w:styleId="Authors">
    <w:name w:val="Authors"/>
    <w:basedOn w:val="Normal"/>
    <w:rsid w:val="00FA2E4C"/>
    <w:pPr>
      <w:spacing w:before="120" w:line="240" w:lineRule="auto"/>
      <w:jc w:val="center"/>
    </w:pPr>
    <w:rPr>
      <w:rFonts w:eastAsia="Times New Roman" w:cs="Times New Roman"/>
      <w:szCs w:val="24"/>
    </w:rPr>
  </w:style>
  <w:style w:type="paragraph" w:customStyle="1" w:styleId="Head">
    <w:name w:val="Head"/>
    <w:basedOn w:val="Normal"/>
    <w:rsid w:val="00FA2E4C"/>
    <w:pPr>
      <w:keepNext/>
      <w:spacing w:before="120" w:after="120" w:line="240" w:lineRule="auto"/>
      <w:jc w:val="center"/>
      <w:outlineLvl w:val="0"/>
    </w:pPr>
    <w:rPr>
      <w:rFonts w:eastAsia="Times New Roman" w:cs="Times New Roman"/>
      <w:b/>
      <w:bCs/>
      <w:kern w:val="28"/>
      <w:sz w:val="28"/>
      <w:szCs w:val="28"/>
    </w:rPr>
  </w:style>
  <w:style w:type="paragraph" w:customStyle="1" w:styleId="AbstractSummary">
    <w:name w:val="Abstract/Summary"/>
    <w:basedOn w:val="Normal"/>
    <w:rsid w:val="00FA2E4C"/>
    <w:pPr>
      <w:spacing w:before="120" w:after="0" w:line="240" w:lineRule="auto"/>
    </w:pPr>
    <w:rPr>
      <w:rFonts w:eastAsia="Times New Roman" w:cs="Times New Roman"/>
      <w:szCs w:val="24"/>
    </w:rPr>
  </w:style>
  <w:style w:type="paragraph" w:customStyle="1" w:styleId="Paragraph">
    <w:name w:val="Paragraph"/>
    <w:basedOn w:val="Normal"/>
    <w:rsid w:val="00FA2E4C"/>
    <w:pPr>
      <w:spacing w:before="120" w:after="0" w:line="240" w:lineRule="auto"/>
      <w:ind w:firstLine="720"/>
    </w:pPr>
    <w:rPr>
      <w:rFonts w:eastAsia="Times New Roman" w:cs="Times New Roman"/>
      <w:szCs w:val="24"/>
    </w:rPr>
  </w:style>
  <w:style w:type="paragraph" w:customStyle="1" w:styleId="Teaser">
    <w:name w:val="Teaser"/>
    <w:basedOn w:val="TableContent"/>
    <w:rsid w:val="00605EBF"/>
    <w:pPr>
      <w:ind w:left="144"/>
      <w:jc w:val="left"/>
    </w:pPr>
  </w:style>
  <w:style w:type="paragraph" w:styleId="Header">
    <w:name w:val="header"/>
    <w:basedOn w:val="Normal"/>
    <w:link w:val="HeaderChar"/>
    <w:uiPriority w:val="99"/>
    <w:unhideWhenUsed/>
    <w:rsid w:val="00FA2E4C"/>
    <w:pPr>
      <w:tabs>
        <w:tab w:val="center" w:pos="4513"/>
        <w:tab w:val="right" w:pos="9026"/>
      </w:tabs>
      <w:spacing w:after="0" w:line="240" w:lineRule="auto"/>
    </w:pPr>
    <w:rPr>
      <w:rFonts w:eastAsia="Calibri" w:cs="Times New Roman"/>
      <w:lang w:val="en-CA"/>
    </w:rPr>
  </w:style>
  <w:style w:type="character" w:customStyle="1" w:styleId="HeaderChar">
    <w:name w:val="Header Char"/>
    <w:basedOn w:val="DefaultParagraphFont"/>
    <w:link w:val="Header"/>
    <w:uiPriority w:val="99"/>
    <w:rsid w:val="00FA2E4C"/>
    <w:rPr>
      <w:rFonts w:ascii="Times New Roman" w:eastAsia="Calibri" w:hAnsi="Times New Roman" w:cs="Times New Roman"/>
      <w:sz w:val="24"/>
      <w:lang w:val="en-CA"/>
    </w:rPr>
  </w:style>
  <w:style w:type="paragraph" w:styleId="Footer">
    <w:name w:val="footer"/>
    <w:basedOn w:val="Teaser"/>
    <w:link w:val="FooterChar"/>
    <w:uiPriority w:val="99"/>
    <w:unhideWhenUsed/>
    <w:rsid w:val="008E5D3A"/>
    <w:rPr>
      <w:sz w:val="20"/>
      <w:szCs w:val="20"/>
    </w:rPr>
  </w:style>
  <w:style w:type="character" w:customStyle="1" w:styleId="FooterChar">
    <w:name w:val="Footer Char"/>
    <w:basedOn w:val="DefaultParagraphFont"/>
    <w:link w:val="Footer"/>
    <w:uiPriority w:val="99"/>
    <w:rsid w:val="008E5D3A"/>
    <w:rPr>
      <w:rFonts w:eastAsia="MS Mincho" w:cstheme="minorHAnsi"/>
      <w:color w:val="000000"/>
      <w:sz w:val="20"/>
      <w:szCs w:val="20"/>
      <w:lang w:eastAsia="ja-JP"/>
    </w:rPr>
  </w:style>
  <w:style w:type="paragraph" w:styleId="Bibliography">
    <w:name w:val="Bibliography"/>
    <w:basedOn w:val="Normal"/>
    <w:next w:val="Normal"/>
    <w:uiPriority w:val="37"/>
    <w:unhideWhenUsed/>
    <w:rsid w:val="00FA2E4C"/>
    <w:pPr>
      <w:spacing w:after="0"/>
      <w:ind w:left="720" w:hanging="720"/>
    </w:pPr>
    <w:rPr>
      <w:rFonts w:eastAsia="Calibri" w:cs="Times New Roman"/>
      <w:lang w:val="en-CA"/>
    </w:rPr>
  </w:style>
  <w:style w:type="paragraph" w:styleId="CommentText">
    <w:name w:val="annotation text"/>
    <w:basedOn w:val="Normal"/>
    <w:link w:val="CommentTextChar"/>
    <w:uiPriority w:val="99"/>
    <w:unhideWhenUsed/>
    <w:rsid w:val="00FA2E4C"/>
    <w:pPr>
      <w:spacing w:before="120" w:after="480" w:line="240" w:lineRule="auto"/>
      <w:ind w:firstLine="432"/>
    </w:pPr>
    <w:rPr>
      <w:rFonts w:eastAsia="MS Mincho" w:cs="Times New Roman"/>
      <w:color w:val="000000"/>
      <w:szCs w:val="20"/>
      <w:lang w:eastAsia="ja-JP"/>
    </w:rPr>
  </w:style>
  <w:style w:type="character" w:customStyle="1" w:styleId="CommentTextChar">
    <w:name w:val="Comment Text Char"/>
    <w:basedOn w:val="DefaultParagraphFont"/>
    <w:link w:val="CommentText"/>
    <w:uiPriority w:val="99"/>
    <w:rsid w:val="00FA2E4C"/>
    <w:rPr>
      <w:rFonts w:ascii="Times New Roman" w:eastAsia="MS Mincho" w:hAnsi="Times New Roman" w:cs="Times New Roman"/>
      <w:color w:val="000000"/>
      <w:szCs w:val="20"/>
      <w:lang w:eastAsia="ja-JP"/>
    </w:rPr>
  </w:style>
  <w:style w:type="character" w:styleId="CommentReference">
    <w:name w:val="annotation reference"/>
    <w:uiPriority w:val="99"/>
    <w:semiHidden/>
    <w:unhideWhenUsed/>
    <w:rsid w:val="00FA2E4C"/>
    <w:rPr>
      <w:sz w:val="22"/>
      <w:szCs w:val="16"/>
    </w:rPr>
  </w:style>
  <w:style w:type="paragraph" w:customStyle="1" w:styleId="Captions">
    <w:name w:val="Captions"/>
    <w:basedOn w:val="Header"/>
    <w:link w:val="CaptionsChar"/>
    <w:qFormat/>
    <w:rsid w:val="00E7754B"/>
    <w:pPr>
      <w:tabs>
        <w:tab w:val="clear" w:pos="4513"/>
        <w:tab w:val="clear" w:pos="9026"/>
      </w:tabs>
      <w:spacing w:before="120" w:after="240"/>
      <w:ind w:left="720" w:hanging="720"/>
    </w:pPr>
    <w:rPr>
      <w:rFonts w:eastAsia="MS Mincho" w:cstheme="minorHAnsi"/>
      <w:b/>
      <w:bCs/>
      <w:noProof/>
      <w:color w:val="000000"/>
      <w:szCs w:val="24"/>
      <w:lang w:val="en-US" w:eastAsia="ja-JP"/>
    </w:rPr>
  </w:style>
  <w:style w:type="character" w:customStyle="1" w:styleId="CaptionsChar">
    <w:name w:val="Captions Char"/>
    <w:link w:val="Captions"/>
    <w:rsid w:val="00E7754B"/>
    <w:rPr>
      <w:rFonts w:ascii="Times New Roman" w:eastAsia="MS Mincho" w:hAnsi="Times New Roman" w:cstheme="minorHAnsi"/>
      <w:b/>
      <w:bCs/>
      <w:noProof/>
      <w:color w:val="000000"/>
      <w:sz w:val="24"/>
      <w:szCs w:val="24"/>
      <w:lang w:eastAsia="ja-JP"/>
    </w:rPr>
  </w:style>
  <w:style w:type="paragraph" w:styleId="Caption">
    <w:name w:val="caption"/>
    <w:basedOn w:val="Normal"/>
    <w:next w:val="Normal"/>
    <w:uiPriority w:val="35"/>
    <w:unhideWhenUsed/>
    <w:rsid w:val="00FA2E4C"/>
    <w:pPr>
      <w:spacing w:before="120" w:after="200" w:line="240" w:lineRule="auto"/>
      <w:ind w:left="794" w:hanging="794"/>
    </w:pPr>
    <w:rPr>
      <w:rFonts w:eastAsia="MS Mincho" w:cs="Times New Roman"/>
      <w:iCs/>
      <w:color w:val="1F497D"/>
      <w:szCs w:val="18"/>
      <w:lang w:eastAsia="ja-JP"/>
    </w:rPr>
  </w:style>
  <w:style w:type="paragraph" w:styleId="FootnoteText">
    <w:name w:val="footnote text"/>
    <w:basedOn w:val="Normal"/>
    <w:link w:val="FootnoteTextChar"/>
    <w:uiPriority w:val="99"/>
    <w:unhideWhenUsed/>
    <w:rsid w:val="00FA2E4C"/>
    <w:pPr>
      <w:spacing w:before="120" w:after="480" w:line="240" w:lineRule="auto"/>
      <w:ind w:firstLine="432"/>
    </w:pPr>
    <w:rPr>
      <w:rFonts w:eastAsia="MS Mincho" w:cs="Times New Roman"/>
      <w:color w:val="000000"/>
      <w:szCs w:val="20"/>
      <w:lang w:eastAsia="ja-JP"/>
    </w:rPr>
  </w:style>
  <w:style w:type="character" w:customStyle="1" w:styleId="FootnoteTextChar">
    <w:name w:val="Footnote Text Char"/>
    <w:basedOn w:val="DefaultParagraphFont"/>
    <w:link w:val="FootnoteText"/>
    <w:uiPriority w:val="99"/>
    <w:rsid w:val="00FA2E4C"/>
    <w:rPr>
      <w:rFonts w:ascii="Times New Roman" w:eastAsia="MS Mincho" w:hAnsi="Times New Roman" w:cs="Times New Roman"/>
      <w:color w:val="000000"/>
      <w:szCs w:val="20"/>
      <w:lang w:eastAsia="ja-JP"/>
    </w:rPr>
  </w:style>
  <w:style w:type="character" w:styleId="FootnoteReference">
    <w:name w:val="footnote reference"/>
    <w:uiPriority w:val="99"/>
    <w:qFormat/>
    <w:rsid w:val="00FA2E4C"/>
    <w:rPr>
      <w:vertAlign w:val="superscript"/>
    </w:rPr>
  </w:style>
  <w:style w:type="paragraph" w:customStyle="1" w:styleId="TableContent">
    <w:name w:val="Table Content"/>
    <w:basedOn w:val="NoSpacing"/>
    <w:link w:val="TableContentChar"/>
    <w:qFormat/>
    <w:rsid w:val="00B96541"/>
    <w:pPr>
      <w:jc w:val="center"/>
    </w:pPr>
    <w:rPr>
      <w:rFonts w:asciiTheme="minorHAnsi" w:eastAsia="MS Mincho" w:hAnsiTheme="minorHAnsi" w:cstheme="minorHAnsi"/>
      <w:color w:val="000000"/>
      <w:szCs w:val="24"/>
      <w:lang w:val="en-US" w:eastAsia="ja-JP"/>
    </w:rPr>
  </w:style>
  <w:style w:type="character" w:customStyle="1" w:styleId="TableContentChar">
    <w:name w:val="Table Content Char"/>
    <w:link w:val="TableContent"/>
    <w:rsid w:val="00B96541"/>
    <w:rPr>
      <w:rFonts w:eastAsia="MS Mincho" w:cstheme="minorHAnsi"/>
      <w:color w:val="000000"/>
      <w:sz w:val="24"/>
      <w:szCs w:val="24"/>
      <w:lang w:eastAsia="ja-JP"/>
    </w:rPr>
  </w:style>
  <w:style w:type="paragraph" w:styleId="NoSpacing">
    <w:name w:val="No Spacing"/>
    <w:uiPriority w:val="1"/>
    <w:qFormat/>
    <w:rsid w:val="00FA2E4C"/>
    <w:pPr>
      <w:spacing w:after="0" w:line="240" w:lineRule="auto"/>
      <w:jc w:val="both"/>
    </w:pPr>
    <w:rPr>
      <w:rFonts w:ascii="Times New Roman" w:eastAsia="Calibri" w:hAnsi="Times New Roman" w:cs="Times New Roman"/>
      <w:sz w:val="24"/>
      <w:lang w:val="en-CA"/>
    </w:rPr>
  </w:style>
  <w:style w:type="paragraph" w:styleId="Revision">
    <w:name w:val="Revision"/>
    <w:hidden/>
    <w:uiPriority w:val="99"/>
    <w:semiHidden/>
    <w:rsid w:val="00FA2E4C"/>
    <w:pPr>
      <w:spacing w:after="0" w:line="240" w:lineRule="auto"/>
    </w:pPr>
    <w:rPr>
      <w:rFonts w:ascii="Times New Roman" w:eastAsia="Calibri" w:hAnsi="Times New Roman" w:cs="Times New Roman"/>
      <w:sz w:val="24"/>
      <w:lang w:val="en-CA"/>
    </w:rPr>
  </w:style>
  <w:style w:type="paragraph" w:styleId="CommentSubject">
    <w:name w:val="annotation subject"/>
    <w:basedOn w:val="CommentText"/>
    <w:next w:val="CommentText"/>
    <w:link w:val="CommentSubjectChar"/>
    <w:uiPriority w:val="99"/>
    <w:semiHidden/>
    <w:unhideWhenUsed/>
    <w:rsid w:val="00FA2E4C"/>
    <w:pPr>
      <w:spacing w:before="0" w:after="160"/>
      <w:ind w:firstLine="0"/>
    </w:pPr>
    <w:rPr>
      <w:rFonts w:eastAsia="Calibri"/>
      <w:b/>
      <w:bCs/>
      <w:color w:val="auto"/>
      <w:sz w:val="20"/>
      <w:lang w:val="en-CA" w:eastAsia="en-US"/>
    </w:rPr>
  </w:style>
  <w:style w:type="character" w:customStyle="1" w:styleId="CommentSubjectChar">
    <w:name w:val="Comment Subject Char"/>
    <w:basedOn w:val="CommentTextChar"/>
    <w:link w:val="CommentSubject"/>
    <w:uiPriority w:val="99"/>
    <w:semiHidden/>
    <w:rsid w:val="00FA2E4C"/>
    <w:rPr>
      <w:rFonts w:ascii="Times New Roman" w:eastAsia="Calibri" w:hAnsi="Times New Roman" w:cs="Times New Roman"/>
      <w:b/>
      <w:bCs/>
      <w:color w:val="000000"/>
      <w:sz w:val="20"/>
      <w:szCs w:val="20"/>
      <w:lang w:val="en-CA" w:eastAsia="ja-JP"/>
    </w:rPr>
  </w:style>
  <w:style w:type="character" w:customStyle="1" w:styleId="cf01">
    <w:name w:val="cf01"/>
    <w:basedOn w:val="DefaultParagraphFont"/>
    <w:rsid w:val="005925BC"/>
    <w:rPr>
      <w:rFonts w:ascii="Segoe UI" w:hAnsi="Segoe UI" w:cs="Segoe UI" w:hint="default"/>
      <w:sz w:val="18"/>
      <w:szCs w:val="18"/>
    </w:rPr>
  </w:style>
  <w:style w:type="character" w:styleId="IntenseEmphasis">
    <w:name w:val="Intense Emphasis"/>
    <w:uiPriority w:val="21"/>
    <w:qFormat/>
    <w:rsid w:val="00170008"/>
    <w:rPr>
      <w:i/>
      <w:iCs/>
      <w:color w:val="FF0000"/>
      <w:lang w:val="en-CA"/>
    </w:rPr>
  </w:style>
  <w:style w:type="paragraph" w:customStyle="1" w:styleId="msonormal0">
    <w:name w:val="msonormal"/>
    <w:basedOn w:val="Normal"/>
    <w:rsid w:val="00E37094"/>
    <w:pPr>
      <w:spacing w:before="100" w:beforeAutospacing="1" w:after="100" w:afterAutospacing="1" w:line="240" w:lineRule="auto"/>
      <w:jc w:val="left"/>
    </w:pPr>
    <w:rPr>
      <w:rFonts w:eastAsia="Times New Roman" w:cs="Times New Roman"/>
      <w:szCs w:val="24"/>
    </w:rPr>
  </w:style>
  <w:style w:type="paragraph" w:customStyle="1" w:styleId="xl65">
    <w:name w:val="xl65"/>
    <w:basedOn w:val="Normal"/>
    <w:rsid w:val="00E37094"/>
    <w:pPr>
      <w:spacing w:before="100" w:beforeAutospacing="1" w:after="100" w:afterAutospacing="1" w:line="240" w:lineRule="auto"/>
      <w:jc w:val="center"/>
    </w:pPr>
    <w:rPr>
      <w:rFonts w:eastAsia="Times New Roman" w:cs="Times New Roman"/>
      <w:szCs w:val="24"/>
    </w:rPr>
  </w:style>
  <w:style w:type="paragraph" w:customStyle="1" w:styleId="xl66">
    <w:name w:val="xl66"/>
    <w:basedOn w:val="Normal"/>
    <w:rsid w:val="00E37094"/>
    <w:pPr>
      <w:shd w:val="clear" w:color="000000" w:fill="FFFFFF"/>
      <w:spacing w:before="100" w:beforeAutospacing="1" w:after="100" w:afterAutospacing="1" w:line="240" w:lineRule="auto"/>
      <w:jc w:val="center"/>
    </w:pPr>
    <w:rPr>
      <w:rFonts w:eastAsia="Times New Roman" w:cs="Times New Roman"/>
      <w:color w:val="F2F2F2"/>
      <w:szCs w:val="24"/>
    </w:rPr>
  </w:style>
  <w:style w:type="paragraph" w:customStyle="1" w:styleId="xl67">
    <w:name w:val="xl67"/>
    <w:basedOn w:val="Normal"/>
    <w:rsid w:val="00E37094"/>
    <w:pPr>
      <w:shd w:val="clear" w:color="000000" w:fill="FFFFFF"/>
      <w:spacing w:before="100" w:beforeAutospacing="1" w:after="100" w:afterAutospacing="1" w:line="240" w:lineRule="auto"/>
      <w:jc w:val="center"/>
    </w:pPr>
    <w:rPr>
      <w:rFonts w:eastAsia="Times New Roman" w:cs="Times New Roman"/>
      <w:color w:val="F2F2F2"/>
      <w:szCs w:val="24"/>
    </w:rPr>
  </w:style>
  <w:style w:type="paragraph" w:customStyle="1" w:styleId="xl68">
    <w:name w:val="xl68"/>
    <w:basedOn w:val="Normal"/>
    <w:rsid w:val="00E37094"/>
    <w:pPr>
      <w:spacing w:before="100" w:beforeAutospacing="1" w:after="100" w:afterAutospacing="1" w:line="240" w:lineRule="auto"/>
      <w:jc w:val="center"/>
    </w:pPr>
    <w:rPr>
      <w:rFonts w:eastAsia="Times New Roman" w:cs="Times New Roman"/>
      <w:szCs w:val="24"/>
    </w:rPr>
  </w:style>
  <w:style w:type="paragraph" w:customStyle="1" w:styleId="pf0">
    <w:name w:val="pf0"/>
    <w:basedOn w:val="Normal"/>
    <w:rsid w:val="00D53446"/>
    <w:pPr>
      <w:spacing w:before="100" w:beforeAutospacing="1" w:after="100" w:afterAutospacing="1" w:line="240" w:lineRule="auto"/>
      <w:jc w:val="left"/>
    </w:pPr>
    <w:rPr>
      <w:rFonts w:eastAsia="Times New Roman" w:cs="Times New Roman"/>
      <w:szCs w:val="24"/>
    </w:rPr>
  </w:style>
  <w:style w:type="character" w:styleId="SubtleEmphasis">
    <w:name w:val="Subtle Emphasis"/>
    <w:basedOn w:val="DefaultParagraphFont"/>
    <w:uiPriority w:val="19"/>
    <w:qFormat/>
    <w:rsid w:val="00841819"/>
    <w:rPr>
      <w:i/>
      <w:iCs/>
      <w:color w:val="404040" w:themeColor="text1" w:themeTint="BF"/>
    </w:rPr>
  </w:style>
  <w:style w:type="character" w:styleId="EndnoteReference">
    <w:name w:val="endnote reference"/>
    <w:basedOn w:val="DefaultParagraphFont"/>
    <w:uiPriority w:val="99"/>
    <w:semiHidden/>
    <w:unhideWhenUsed/>
    <w:rsid w:val="00C05FED"/>
    <w:rPr>
      <w:vertAlign w:val="superscript"/>
    </w:rPr>
  </w:style>
  <w:style w:type="character" w:styleId="UnresolvedMention">
    <w:name w:val="Unresolved Mention"/>
    <w:basedOn w:val="DefaultParagraphFont"/>
    <w:uiPriority w:val="99"/>
    <w:semiHidden/>
    <w:unhideWhenUsed/>
    <w:rsid w:val="00AC4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263706">
      <w:bodyDiv w:val="1"/>
      <w:marLeft w:val="0"/>
      <w:marRight w:val="0"/>
      <w:marTop w:val="0"/>
      <w:marBottom w:val="0"/>
      <w:divBdr>
        <w:top w:val="none" w:sz="0" w:space="0" w:color="auto"/>
        <w:left w:val="none" w:sz="0" w:space="0" w:color="auto"/>
        <w:bottom w:val="none" w:sz="0" w:space="0" w:color="auto"/>
        <w:right w:val="none" w:sz="0" w:space="0" w:color="auto"/>
      </w:divBdr>
    </w:div>
    <w:div w:id="303124720">
      <w:bodyDiv w:val="1"/>
      <w:marLeft w:val="0"/>
      <w:marRight w:val="0"/>
      <w:marTop w:val="0"/>
      <w:marBottom w:val="0"/>
      <w:divBdr>
        <w:top w:val="none" w:sz="0" w:space="0" w:color="auto"/>
        <w:left w:val="none" w:sz="0" w:space="0" w:color="auto"/>
        <w:bottom w:val="none" w:sz="0" w:space="0" w:color="auto"/>
        <w:right w:val="none" w:sz="0" w:space="0" w:color="auto"/>
      </w:divBdr>
    </w:div>
    <w:div w:id="422117887">
      <w:bodyDiv w:val="1"/>
      <w:marLeft w:val="0"/>
      <w:marRight w:val="0"/>
      <w:marTop w:val="0"/>
      <w:marBottom w:val="0"/>
      <w:divBdr>
        <w:top w:val="none" w:sz="0" w:space="0" w:color="auto"/>
        <w:left w:val="none" w:sz="0" w:space="0" w:color="auto"/>
        <w:bottom w:val="none" w:sz="0" w:space="0" w:color="auto"/>
        <w:right w:val="none" w:sz="0" w:space="0" w:color="auto"/>
      </w:divBdr>
    </w:div>
    <w:div w:id="799495423">
      <w:bodyDiv w:val="1"/>
      <w:marLeft w:val="0"/>
      <w:marRight w:val="0"/>
      <w:marTop w:val="0"/>
      <w:marBottom w:val="0"/>
      <w:divBdr>
        <w:top w:val="none" w:sz="0" w:space="0" w:color="auto"/>
        <w:left w:val="none" w:sz="0" w:space="0" w:color="auto"/>
        <w:bottom w:val="none" w:sz="0" w:space="0" w:color="auto"/>
        <w:right w:val="none" w:sz="0" w:space="0" w:color="auto"/>
      </w:divBdr>
    </w:div>
    <w:div w:id="850752961">
      <w:bodyDiv w:val="1"/>
      <w:marLeft w:val="0"/>
      <w:marRight w:val="0"/>
      <w:marTop w:val="0"/>
      <w:marBottom w:val="0"/>
      <w:divBdr>
        <w:top w:val="none" w:sz="0" w:space="0" w:color="auto"/>
        <w:left w:val="none" w:sz="0" w:space="0" w:color="auto"/>
        <w:bottom w:val="none" w:sz="0" w:space="0" w:color="auto"/>
        <w:right w:val="none" w:sz="0" w:space="0" w:color="auto"/>
      </w:divBdr>
      <w:divsChild>
        <w:div w:id="387144888">
          <w:marLeft w:val="806"/>
          <w:marRight w:val="0"/>
          <w:marTop w:val="0"/>
          <w:marBottom w:val="120"/>
          <w:divBdr>
            <w:top w:val="none" w:sz="0" w:space="0" w:color="auto"/>
            <w:left w:val="none" w:sz="0" w:space="0" w:color="auto"/>
            <w:bottom w:val="none" w:sz="0" w:space="0" w:color="auto"/>
            <w:right w:val="none" w:sz="0" w:space="0" w:color="auto"/>
          </w:divBdr>
        </w:div>
        <w:div w:id="1943419526">
          <w:marLeft w:val="806"/>
          <w:marRight w:val="0"/>
          <w:marTop w:val="0"/>
          <w:marBottom w:val="120"/>
          <w:divBdr>
            <w:top w:val="none" w:sz="0" w:space="0" w:color="auto"/>
            <w:left w:val="none" w:sz="0" w:space="0" w:color="auto"/>
            <w:bottom w:val="none" w:sz="0" w:space="0" w:color="auto"/>
            <w:right w:val="none" w:sz="0" w:space="0" w:color="auto"/>
          </w:divBdr>
        </w:div>
      </w:divsChild>
    </w:div>
    <w:div w:id="928805778">
      <w:bodyDiv w:val="1"/>
      <w:marLeft w:val="0"/>
      <w:marRight w:val="0"/>
      <w:marTop w:val="0"/>
      <w:marBottom w:val="0"/>
      <w:divBdr>
        <w:top w:val="none" w:sz="0" w:space="0" w:color="auto"/>
        <w:left w:val="none" w:sz="0" w:space="0" w:color="auto"/>
        <w:bottom w:val="none" w:sz="0" w:space="0" w:color="auto"/>
        <w:right w:val="none" w:sz="0" w:space="0" w:color="auto"/>
      </w:divBdr>
    </w:div>
    <w:div w:id="987320257">
      <w:bodyDiv w:val="1"/>
      <w:marLeft w:val="0"/>
      <w:marRight w:val="0"/>
      <w:marTop w:val="0"/>
      <w:marBottom w:val="0"/>
      <w:divBdr>
        <w:top w:val="none" w:sz="0" w:space="0" w:color="auto"/>
        <w:left w:val="none" w:sz="0" w:space="0" w:color="auto"/>
        <w:bottom w:val="none" w:sz="0" w:space="0" w:color="auto"/>
        <w:right w:val="none" w:sz="0" w:space="0" w:color="auto"/>
      </w:divBdr>
      <w:divsChild>
        <w:div w:id="126708698">
          <w:marLeft w:val="806"/>
          <w:marRight w:val="0"/>
          <w:marTop w:val="0"/>
          <w:marBottom w:val="120"/>
          <w:divBdr>
            <w:top w:val="none" w:sz="0" w:space="0" w:color="auto"/>
            <w:left w:val="none" w:sz="0" w:space="0" w:color="auto"/>
            <w:bottom w:val="none" w:sz="0" w:space="0" w:color="auto"/>
            <w:right w:val="none" w:sz="0" w:space="0" w:color="auto"/>
          </w:divBdr>
        </w:div>
        <w:div w:id="299574142">
          <w:marLeft w:val="806"/>
          <w:marRight w:val="0"/>
          <w:marTop w:val="0"/>
          <w:marBottom w:val="120"/>
          <w:divBdr>
            <w:top w:val="none" w:sz="0" w:space="0" w:color="auto"/>
            <w:left w:val="none" w:sz="0" w:space="0" w:color="auto"/>
            <w:bottom w:val="none" w:sz="0" w:space="0" w:color="auto"/>
            <w:right w:val="none" w:sz="0" w:space="0" w:color="auto"/>
          </w:divBdr>
        </w:div>
      </w:divsChild>
    </w:div>
    <w:div w:id="994264741">
      <w:bodyDiv w:val="1"/>
      <w:marLeft w:val="0"/>
      <w:marRight w:val="0"/>
      <w:marTop w:val="0"/>
      <w:marBottom w:val="0"/>
      <w:divBdr>
        <w:top w:val="none" w:sz="0" w:space="0" w:color="auto"/>
        <w:left w:val="none" w:sz="0" w:space="0" w:color="auto"/>
        <w:bottom w:val="none" w:sz="0" w:space="0" w:color="auto"/>
        <w:right w:val="none" w:sz="0" w:space="0" w:color="auto"/>
      </w:divBdr>
    </w:div>
    <w:div w:id="1065950266">
      <w:bodyDiv w:val="1"/>
      <w:marLeft w:val="0"/>
      <w:marRight w:val="0"/>
      <w:marTop w:val="0"/>
      <w:marBottom w:val="0"/>
      <w:divBdr>
        <w:top w:val="none" w:sz="0" w:space="0" w:color="auto"/>
        <w:left w:val="none" w:sz="0" w:space="0" w:color="auto"/>
        <w:bottom w:val="none" w:sz="0" w:space="0" w:color="auto"/>
        <w:right w:val="none" w:sz="0" w:space="0" w:color="auto"/>
      </w:divBdr>
    </w:div>
    <w:div w:id="1101335783">
      <w:bodyDiv w:val="1"/>
      <w:marLeft w:val="0"/>
      <w:marRight w:val="0"/>
      <w:marTop w:val="0"/>
      <w:marBottom w:val="0"/>
      <w:divBdr>
        <w:top w:val="none" w:sz="0" w:space="0" w:color="auto"/>
        <w:left w:val="none" w:sz="0" w:space="0" w:color="auto"/>
        <w:bottom w:val="none" w:sz="0" w:space="0" w:color="auto"/>
        <w:right w:val="none" w:sz="0" w:space="0" w:color="auto"/>
      </w:divBdr>
    </w:div>
    <w:div w:id="1257398758">
      <w:bodyDiv w:val="1"/>
      <w:marLeft w:val="0"/>
      <w:marRight w:val="0"/>
      <w:marTop w:val="0"/>
      <w:marBottom w:val="0"/>
      <w:divBdr>
        <w:top w:val="none" w:sz="0" w:space="0" w:color="auto"/>
        <w:left w:val="none" w:sz="0" w:space="0" w:color="auto"/>
        <w:bottom w:val="none" w:sz="0" w:space="0" w:color="auto"/>
        <w:right w:val="none" w:sz="0" w:space="0" w:color="auto"/>
      </w:divBdr>
    </w:div>
    <w:div w:id="1330139573">
      <w:bodyDiv w:val="1"/>
      <w:marLeft w:val="0"/>
      <w:marRight w:val="0"/>
      <w:marTop w:val="0"/>
      <w:marBottom w:val="0"/>
      <w:divBdr>
        <w:top w:val="none" w:sz="0" w:space="0" w:color="auto"/>
        <w:left w:val="none" w:sz="0" w:space="0" w:color="auto"/>
        <w:bottom w:val="none" w:sz="0" w:space="0" w:color="auto"/>
        <w:right w:val="none" w:sz="0" w:space="0" w:color="auto"/>
      </w:divBdr>
    </w:div>
    <w:div w:id="1653220049">
      <w:bodyDiv w:val="1"/>
      <w:marLeft w:val="0"/>
      <w:marRight w:val="0"/>
      <w:marTop w:val="0"/>
      <w:marBottom w:val="0"/>
      <w:divBdr>
        <w:top w:val="none" w:sz="0" w:space="0" w:color="auto"/>
        <w:left w:val="none" w:sz="0" w:space="0" w:color="auto"/>
        <w:bottom w:val="none" w:sz="0" w:space="0" w:color="auto"/>
        <w:right w:val="none" w:sz="0" w:space="0" w:color="auto"/>
      </w:divBdr>
      <w:divsChild>
        <w:div w:id="857306625">
          <w:marLeft w:val="806"/>
          <w:marRight w:val="0"/>
          <w:marTop w:val="0"/>
          <w:marBottom w:val="120"/>
          <w:divBdr>
            <w:top w:val="none" w:sz="0" w:space="0" w:color="auto"/>
            <w:left w:val="none" w:sz="0" w:space="0" w:color="auto"/>
            <w:bottom w:val="none" w:sz="0" w:space="0" w:color="auto"/>
            <w:right w:val="none" w:sz="0" w:space="0" w:color="auto"/>
          </w:divBdr>
        </w:div>
        <w:div w:id="1210261779">
          <w:marLeft w:val="806"/>
          <w:marRight w:val="0"/>
          <w:marTop w:val="0"/>
          <w:marBottom w:val="120"/>
          <w:divBdr>
            <w:top w:val="none" w:sz="0" w:space="0" w:color="auto"/>
            <w:left w:val="none" w:sz="0" w:space="0" w:color="auto"/>
            <w:bottom w:val="none" w:sz="0" w:space="0" w:color="auto"/>
            <w:right w:val="none" w:sz="0" w:space="0" w:color="auto"/>
          </w:divBdr>
        </w:div>
      </w:divsChild>
    </w:div>
    <w:div w:id="1743864842">
      <w:bodyDiv w:val="1"/>
      <w:marLeft w:val="0"/>
      <w:marRight w:val="0"/>
      <w:marTop w:val="0"/>
      <w:marBottom w:val="0"/>
      <w:divBdr>
        <w:top w:val="none" w:sz="0" w:space="0" w:color="auto"/>
        <w:left w:val="none" w:sz="0" w:space="0" w:color="auto"/>
        <w:bottom w:val="none" w:sz="0" w:space="0" w:color="auto"/>
        <w:right w:val="none" w:sz="0" w:space="0" w:color="auto"/>
      </w:divBdr>
    </w:div>
    <w:div w:id="1745447099">
      <w:bodyDiv w:val="1"/>
      <w:marLeft w:val="0"/>
      <w:marRight w:val="0"/>
      <w:marTop w:val="0"/>
      <w:marBottom w:val="0"/>
      <w:divBdr>
        <w:top w:val="none" w:sz="0" w:space="0" w:color="auto"/>
        <w:left w:val="none" w:sz="0" w:space="0" w:color="auto"/>
        <w:bottom w:val="none" w:sz="0" w:space="0" w:color="auto"/>
        <w:right w:val="none" w:sz="0" w:space="0" w:color="auto"/>
      </w:divBdr>
    </w:div>
    <w:div w:id="20332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da.gov/drugs/biomarker-qualification-program/context-us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lynchd@mail.med.upenn.edu"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98b3e19f-115e-432e-8db3-fd6aacdb020f">
      <Terms xmlns="http://schemas.microsoft.com/office/infopath/2007/PartnerControls"/>
    </lcf76f155ced4ddcb4097134ff3c332f>
    <TaxCatchAll xmlns="b6bd7511-4db7-4090-b435-68f15328c4b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04D5445DE919469B0FDF63BB8F812F" ma:contentTypeVersion="20" ma:contentTypeDescription="Create a new document." ma:contentTypeScope="" ma:versionID="50231b74f8b6a0db3f15509e8ce2d7cb">
  <xsd:schema xmlns:xsd="http://www.w3.org/2001/XMLSchema" xmlns:xs="http://www.w3.org/2001/XMLSchema" xmlns:p="http://schemas.microsoft.com/office/2006/metadata/properties" xmlns:ns1="http://schemas.microsoft.com/sharepoint/v3" xmlns:ns2="98b3e19f-115e-432e-8db3-fd6aacdb020f" xmlns:ns3="b6bd7511-4db7-4090-b435-68f15328c4bb" targetNamespace="http://schemas.microsoft.com/office/2006/metadata/properties" ma:root="true" ma:fieldsID="183712e1128738edc72cb795750cb1ff" ns1:_="" ns2:_="" ns3:_="">
    <xsd:import namespace="http://schemas.microsoft.com/sharepoint/v3"/>
    <xsd:import namespace="98b3e19f-115e-432e-8db3-fd6aacdb020f"/>
    <xsd:import namespace="b6bd7511-4db7-4090-b435-68f15328c4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b3e19f-115e-432e-8db3-fd6aacdb02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ef204ce-125b-4510-b9d3-6234991870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bd7511-4db7-4090-b435-68f15328c4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a0841f6-2296-409c-a9a0-a6c88213c903}" ma:internalName="TaxCatchAll" ma:showField="CatchAllData" ma:web="b6bd7511-4db7-4090-b435-68f15328c4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6E4EDD-E483-4C01-A457-AFFCEFEE8D89}">
  <ds:schemaRefs>
    <ds:schemaRef ds:uri="http://schemas.openxmlformats.org/officeDocument/2006/bibliography"/>
  </ds:schemaRefs>
</ds:datastoreItem>
</file>

<file path=customXml/itemProps2.xml><?xml version="1.0" encoding="utf-8"?>
<ds:datastoreItem xmlns:ds="http://schemas.openxmlformats.org/officeDocument/2006/customXml" ds:itemID="{A8F9F7C6-811D-4A74-8FE4-244CBCF120E9}">
  <ds:schemaRefs>
    <ds:schemaRef ds:uri="http://schemas.microsoft.com/office/2006/metadata/properties"/>
    <ds:schemaRef ds:uri="http://schemas.microsoft.com/office/infopath/2007/PartnerControls"/>
    <ds:schemaRef ds:uri="http://schemas.microsoft.com/sharepoint/v3"/>
    <ds:schemaRef ds:uri="98b3e19f-115e-432e-8db3-fd6aacdb020f"/>
    <ds:schemaRef ds:uri="b6bd7511-4db7-4090-b435-68f15328c4bb"/>
  </ds:schemaRefs>
</ds:datastoreItem>
</file>

<file path=customXml/itemProps3.xml><?xml version="1.0" encoding="utf-8"?>
<ds:datastoreItem xmlns:ds="http://schemas.openxmlformats.org/officeDocument/2006/customXml" ds:itemID="{9B8A4B37-2D2D-4E2F-9E92-5FC05DF989A6}">
  <ds:schemaRefs>
    <ds:schemaRef ds:uri="http://schemas.microsoft.com/sharepoint/v3/contenttype/forms"/>
  </ds:schemaRefs>
</ds:datastoreItem>
</file>

<file path=customXml/itemProps4.xml><?xml version="1.0" encoding="utf-8"?>
<ds:datastoreItem xmlns:ds="http://schemas.openxmlformats.org/officeDocument/2006/customXml" ds:itemID="{A6B8EC53-22DE-40EE-A78D-FC9C9B41F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8b3e19f-115e-432e-8db3-fd6aacdb020f"/>
    <ds:schemaRef ds:uri="b6bd7511-4db7-4090-b435-68f15328c4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f672610-adac-4111-9040-18d4765e942b}" enabled="1" method="Standard" siteId="{8cc90651-ee9e-42a4-a321-f950a9f6bb10}" contentBits="3" removed="0"/>
</clbl:labelList>
</file>

<file path=docProps/app.xml><?xml version="1.0" encoding="utf-8"?>
<Properties xmlns="http://schemas.openxmlformats.org/officeDocument/2006/extended-properties" xmlns:vt="http://schemas.openxmlformats.org/officeDocument/2006/docPropsVTypes">
  <Template>Normal</Template>
  <TotalTime>56</TotalTime>
  <Pages>15</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Links>
    <vt:vector size="6" baseType="variant">
      <vt:variant>
        <vt:i4>2228225</vt:i4>
      </vt:variant>
      <vt:variant>
        <vt:i4>0</vt:i4>
      </vt:variant>
      <vt:variant>
        <vt:i4>0</vt:i4>
      </vt:variant>
      <vt:variant>
        <vt:i4>5</vt:i4>
      </vt:variant>
      <vt:variant>
        <vt:lpwstr>mailto:lynchd@mail.med.upenn.edu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Rummey</dc:creator>
  <cp:keywords/>
  <dc:description/>
  <cp:lastModifiedBy>Christian Rummey</cp:lastModifiedBy>
  <cp:revision>13</cp:revision>
  <dcterms:created xsi:type="dcterms:W3CDTF">2025-06-26T12:20:00Z</dcterms:created>
  <dcterms:modified xsi:type="dcterms:W3CDTF">2025-07-09T11:39:00Z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id="gcdsVNUM"/&gt;&lt;style id="http://www.zotero.org/styles/cambridge-university-press-author-date-cambridge-a" hasBibliography="1" bibliographyStyleHasBeenSet="1"/&gt;&lt;prefs&gt;&lt;pref name="fieldType" value="Fi</vt:lpwstr>
  </property>
  <property fmtid="{D5CDD505-2E9C-101B-9397-08002B2CF9AE}" pid="3" name="ContentTypeId">
    <vt:lpwstr>0x0101001104D5445DE919469B0FDF63BB8F812F</vt:lpwstr>
  </property>
  <property fmtid="{D5CDD505-2E9C-101B-9397-08002B2CF9AE}" pid="4" name="GrammarlyDocumentId">
    <vt:lpwstr>9ee99b076c3671e7996675c5da2b5fbc32d649f3f22202d66128abab89c1a30e</vt:lpwstr>
  </property>
  <property fmtid="{D5CDD505-2E9C-101B-9397-08002B2CF9AE}" pid="5" name="ZOTERO_PREF_2">
    <vt:lpwstr>eld"/&gt;&lt;/prefs&gt;&lt;/data&gt;</vt:lpwstr>
  </property>
  <property fmtid="{D5CDD505-2E9C-101B-9397-08002B2CF9AE}" pid="6" name="ClassificationContentMarkingHeaderShapeIds">
    <vt:lpwstr>3cc25c84,5268c230,33c5ef44</vt:lpwstr>
  </property>
  <property fmtid="{D5CDD505-2E9C-101B-9397-08002B2CF9AE}" pid="7" name="ClassificationContentMarkingHeaderFontProps">
    <vt:lpwstr>#ff0000,10,Calibri</vt:lpwstr>
  </property>
  <property fmtid="{D5CDD505-2E9C-101B-9397-08002B2CF9AE}" pid="8" name="ClassificationContentMarkingHeaderText">
    <vt:lpwstr>FARA - Internal Use</vt:lpwstr>
  </property>
  <property fmtid="{D5CDD505-2E9C-101B-9397-08002B2CF9AE}" pid="9" name="ClassificationContentMarkingFooterShapeIds">
    <vt:lpwstr>59125212,1c66b3a8,6815e17a</vt:lpwstr>
  </property>
  <property fmtid="{D5CDD505-2E9C-101B-9397-08002B2CF9AE}" pid="10" name="ClassificationContentMarkingFooterFontProps">
    <vt:lpwstr>#ff0000,10,Calibri</vt:lpwstr>
  </property>
  <property fmtid="{D5CDD505-2E9C-101B-9397-08002B2CF9AE}" pid="11" name="ClassificationContentMarkingFooterText">
    <vt:lpwstr>FARA - Internal Use</vt:lpwstr>
  </property>
</Properties>
</file>